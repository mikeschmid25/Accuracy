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CF5" w14:textId="77777777" w:rsidR="000D20E7" w:rsidRPr="00C148E9" w:rsidRDefault="000D20E7" w:rsidP="00AA4A6F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1851E277" w14:textId="507231D8" w:rsidR="00B916F4" w:rsidRPr="0084497F" w:rsidRDefault="002875B3" w:rsidP="00B916F4">
      <w:pPr>
        <w:pStyle w:val="Title"/>
      </w:pPr>
      <w:r>
        <w:t xml:space="preserve">Sprint </w:t>
      </w:r>
      <w:r w:rsidR="009F2FC5">
        <w:t>2</w:t>
      </w:r>
      <w:r>
        <w:t xml:space="preserve"> - </w:t>
      </w:r>
      <w:r w:rsidR="009F2FC5">
        <w:t>Accuracy</w:t>
      </w:r>
      <w:r w:rsidR="00F2173E">
        <w:t xml:space="preserve"> </w:t>
      </w:r>
      <w:r w:rsidR="002804C9">
        <w:t>Design Document</w:t>
      </w:r>
    </w:p>
    <w:p w14:paraId="1869B298" w14:textId="54E88FAC" w:rsidR="00B916F4" w:rsidRPr="0084497F" w:rsidRDefault="002361DB" w:rsidP="00B916F4">
      <w:pPr>
        <w:pStyle w:val="Title"/>
      </w:pPr>
      <w:r>
        <w:t xml:space="preserve">November </w:t>
      </w:r>
      <w:r w:rsidR="00D86D03">
        <w:t>24</w:t>
      </w:r>
      <w:r w:rsidRPr="002361DB">
        <w:rPr>
          <w:vertAlign w:val="superscript"/>
        </w:rPr>
        <w:t>th</w:t>
      </w:r>
      <w:r>
        <w:t>, 2020</w:t>
      </w:r>
    </w:p>
    <w:p w14:paraId="29F53003" w14:textId="77777777" w:rsidR="00B916F4" w:rsidRDefault="00B916F4" w:rsidP="00854E60">
      <w:pPr>
        <w:pStyle w:val="Comment"/>
      </w:pPr>
    </w:p>
    <w:p w14:paraId="744B94F3" w14:textId="77777777" w:rsidR="00377472" w:rsidRPr="002410A3" w:rsidRDefault="000D20E7" w:rsidP="00DF42EE">
      <w:pPr>
        <w:pStyle w:val="CellHead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t>Table of Contents</w:t>
      </w:r>
    </w:p>
    <w:bookmarkStart w:id="0" w:name="_Toc191714069"/>
    <w:p w14:paraId="129E1D66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A93EA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A696B40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94437A9" w14:textId="77777777" w:rsidR="007A4E83" w:rsidRPr="00980CE7" w:rsidRDefault="0049781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9183E30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2169194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BA1F2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2E0B02F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0D3CACC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1817D824" w14:textId="77777777" w:rsidR="007A4E83" w:rsidRPr="00980CE7" w:rsidRDefault="0049781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65CBA35C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5046E8CC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B5DB4EC" w14:textId="77777777" w:rsidR="007A4E83" w:rsidRPr="00980CE7" w:rsidRDefault="00497819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64F2A144" w14:textId="77777777" w:rsidR="007A4E83" w:rsidRPr="00980CE7" w:rsidRDefault="00497819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4B219E3F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63C0A9FB" w14:textId="77777777" w:rsidR="007A4E83" w:rsidRPr="00980CE7" w:rsidRDefault="0049781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145ECE1" w14:textId="77777777" w:rsidR="007A4E83" w:rsidRPr="00980CE7" w:rsidRDefault="0049781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29D66C1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7BCD10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7769536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470D84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FDE2CB6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49661EF4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6DBE5280" w14:textId="77777777" w:rsidR="007A4E83" w:rsidRPr="00980CE7" w:rsidRDefault="0049781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396FECDD" w14:textId="77777777" w:rsidR="00193D94" w:rsidRDefault="00C01857" w:rsidP="00193D94">
      <w:r>
        <w:fldChar w:fldCharType="end"/>
      </w:r>
    </w:p>
    <w:p w14:paraId="15DEB793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t>Executive Summary</w:t>
      </w:r>
      <w:bookmarkEnd w:id="0"/>
      <w:bookmarkEnd w:id="1"/>
    </w:p>
    <w:p w14:paraId="1C353B5A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4132A0F8" w14:textId="531505A9" w:rsidR="001F45B8" w:rsidRPr="001F45B8" w:rsidRDefault="002361DB" w:rsidP="00FB4D95">
      <w:pPr>
        <w:pStyle w:val="BodyText"/>
      </w:pPr>
      <w:r>
        <w:t>This project will demonstrate to Professor Eckert</w:t>
      </w:r>
      <w:r w:rsidR="007D1FD3">
        <w:t>,</w:t>
      </w:r>
      <w:r>
        <w:t xml:space="preserve"> the </w:t>
      </w:r>
      <w:proofErr w:type="spellStart"/>
      <w:r>
        <w:t>sphero</w:t>
      </w:r>
      <w:proofErr w:type="spellEnd"/>
      <w:r>
        <w:t xml:space="preserve"> robot </w:t>
      </w:r>
      <w:r w:rsidR="00624D81">
        <w:t xml:space="preserve">following the </w:t>
      </w:r>
      <w:r w:rsidR="008A38FA">
        <w:t>path of a figure eight</w:t>
      </w:r>
      <w:r w:rsidR="004577E8">
        <w:t>,</w:t>
      </w:r>
      <w:r w:rsidR="008A38FA">
        <w:t xml:space="preserve"> five times.</w:t>
      </w:r>
    </w:p>
    <w:p w14:paraId="4E56298D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A84EFCC" w14:textId="523EECF3" w:rsidR="00F95ACB" w:rsidRDefault="00F63E58" w:rsidP="00FB4D95">
      <w:pPr>
        <w:pStyle w:val="BodyText"/>
      </w:pPr>
      <w:r>
        <w:t>Sphero robot w</w:t>
      </w:r>
      <w:r w:rsidR="008A38FA">
        <w:t>ill perform a figure eight</w:t>
      </w:r>
      <w:r w:rsidR="004577E8">
        <w:t>,</w:t>
      </w:r>
      <w:r w:rsidR="008A38FA">
        <w:t xml:space="preserve"> five times</w:t>
      </w:r>
      <w:r>
        <w:t xml:space="preserve"> to show </w:t>
      </w:r>
      <w:r w:rsidR="007D1FD3">
        <w:t>to Professor Eckert.</w:t>
      </w:r>
      <w:del w:id="4" w:author="Michael T. Schmid">
        <w:r>
          <w:delText xml:space="preserve"> </w:delText>
        </w:r>
        <w:r w:rsidR="001F45B8" w:rsidRPr="00D77421">
          <w:delText xml:space="preserve">Describe the purpose of this </w:delText>
        </w:r>
        <w:r w:rsidR="00F95ACB" w:rsidRPr="00F95ACB">
          <w:delText>specification</w:delText>
        </w:r>
        <w:r w:rsidR="00F95ACB">
          <w:delText xml:space="preserve"> </w:delText>
        </w:r>
        <w:r w:rsidR="00F95ACB" w:rsidRPr="00D77421">
          <w:delText xml:space="preserve">and </w:delText>
        </w:r>
        <w:r w:rsidR="001F45B8" w:rsidRPr="00D77421">
          <w:delText>its intended audience.</w:delText>
        </w:r>
        <w:r w:rsidR="001F45B8">
          <w:delText xml:space="preserve"> </w:delText>
        </w:r>
        <w:r w:rsidR="00F95ACB">
          <w:delText xml:space="preserve">  Include a description of what is within the scope what is outside of the scope of these specifications.  For example:</w:delText>
        </w:r>
      </w:del>
    </w:p>
    <w:p w14:paraId="38F03C54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3472679" w14:textId="32FFAEDF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This document addresses requirements related to </w:t>
      </w:r>
      <w:r w:rsidR="008A38FA">
        <w:rPr>
          <w:sz w:val="20"/>
        </w:rPr>
        <w:t>Acc</w:t>
      </w:r>
      <w:r w:rsidR="00C20588">
        <w:rPr>
          <w:sz w:val="20"/>
        </w:rPr>
        <w:t>uracy</w:t>
      </w:r>
      <w:r w:rsidR="007D1FD3">
        <w:rPr>
          <w:sz w:val="20"/>
        </w:rPr>
        <w:t xml:space="preserve"> </w:t>
      </w:r>
      <w:r w:rsidR="007B3300">
        <w:rPr>
          <w:sz w:val="20"/>
        </w:rPr>
        <w:t>S</w:t>
      </w:r>
      <w:r w:rsidR="007D1FD3">
        <w:rPr>
          <w:sz w:val="20"/>
        </w:rPr>
        <w:t>print</w:t>
      </w:r>
      <w:r w:rsidRPr="001215CF">
        <w:rPr>
          <w:sz w:val="20"/>
        </w:rPr>
        <w:t xml:space="preserve"> of </w:t>
      </w:r>
      <w:r w:rsidR="007D1FD3">
        <w:rPr>
          <w:sz w:val="20"/>
        </w:rPr>
        <w:t xml:space="preserve">Robot </w:t>
      </w:r>
      <w:proofErr w:type="gramStart"/>
      <w:r w:rsidRPr="001215CF">
        <w:rPr>
          <w:sz w:val="20"/>
        </w:rPr>
        <w:t>Project :</w:t>
      </w:r>
      <w:proofErr w:type="gramEnd"/>
    </w:p>
    <w:p w14:paraId="0B9BE67F" w14:textId="36053677" w:rsidR="006A3956" w:rsidRDefault="00966B74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D24DE0">
        <w:rPr>
          <w:sz w:val="20"/>
        </w:rPr>
        <w:t xml:space="preserve">start </w:t>
      </w:r>
      <w:r w:rsidR="001C66A8">
        <w:rPr>
          <w:sz w:val="20"/>
        </w:rPr>
        <w:t>in square provided</w:t>
      </w:r>
      <w:r w:rsidR="00F16386">
        <w:rPr>
          <w:sz w:val="20"/>
        </w:rPr>
        <w:t>.</w:t>
      </w:r>
    </w:p>
    <w:p w14:paraId="081A6FF9" w14:textId="670E98B5" w:rsidR="00D24DE0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204AEF">
        <w:rPr>
          <w:sz w:val="20"/>
        </w:rPr>
        <w:t>travel first have of figure eight</w:t>
      </w:r>
      <w:r w:rsidR="00F16386">
        <w:rPr>
          <w:sz w:val="20"/>
        </w:rPr>
        <w:t>.</w:t>
      </w:r>
    </w:p>
    <w:p w14:paraId="76E65765" w14:textId="35C7A2A2" w:rsidR="006A3956" w:rsidRPr="00F16386" w:rsidRDefault="00D24DE0" w:rsidP="00F16386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204AEF">
        <w:rPr>
          <w:sz w:val="20"/>
        </w:rPr>
        <w:t>then travel second half of figure eight</w:t>
      </w:r>
      <w:r w:rsidR="00F16386">
        <w:rPr>
          <w:sz w:val="20"/>
        </w:rPr>
        <w:t>.</w:t>
      </w:r>
    </w:p>
    <w:p w14:paraId="7DB3C5E8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74BC5E2C" w14:textId="44DBC82D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The following items in </w:t>
      </w:r>
      <w:r w:rsidR="001C66A8">
        <w:rPr>
          <w:sz w:val="20"/>
        </w:rPr>
        <w:t>Accuracy</w:t>
      </w:r>
      <w:r w:rsidR="00964108">
        <w:rPr>
          <w:sz w:val="20"/>
        </w:rPr>
        <w:t xml:space="preserve"> P</w:t>
      </w:r>
      <w:r w:rsidRPr="001215CF">
        <w:rPr>
          <w:sz w:val="20"/>
        </w:rPr>
        <w:t xml:space="preserve">hase of </w:t>
      </w:r>
      <w:r w:rsidR="00964108">
        <w:rPr>
          <w:sz w:val="20"/>
        </w:rPr>
        <w:t xml:space="preserve">Robot </w:t>
      </w:r>
      <w:r w:rsidRPr="001215CF">
        <w:rPr>
          <w:sz w:val="20"/>
        </w:rPr>
        <w:t>Project are out of scope:</w:t>
      </w:r>
    </w:p>
    <w:p w14:paraId="7975B8CA" w14:textId="70AEA524" w:rsidR="006A3956" w:rsidRPr="001215CF" w:rsidRDefault="00D24DE0" w:rsidP="00193D94">
      <w:pPr>
        <w:pStyle w:val="ListBullet0"/>
        <w:rPr>
          <w:sz w:val="20"/>
        </w:rPr>
      </w:pPr>
      <w:r>
        <w:rPr>
          <w:sz w:val="20"/>
        </w:rPr>
        <w:t>Robot must end back where it started.</w:t>
      </w:r>
    </w:p>
    <w:p w14:paraId="343F127F" w14:textId="4D53AF17" w:rsidR="006A3956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857640">
        <w:rPr>
          <w:sz w:val="20"/>
        </w:rPr>
        <w:t>complete figure eight</w:t>
      </w:r>
      <w:r w:rsidR="004A020B">
        <w:rPr>
          <w:sz w:val="20"/>
        </w:rPr>
        <w:t>,</w:t>
      </w:r>
      <w:r w:rsidR="00857640">
        <w:rPr>
          <w:sz w:val="20"/>
        </w:rPr>
        <w:t xml:space="preserve"> </w:t>
      </w:r>
      <w:r w:rsidR="004A020B">
        <w:rPr>
          <w:sz w:val="20"/>
        </w:rPr>
        <w:t>five times</w:t>
      </w:r>
      <w:r w:rsidR="004577E8">
        <w:rPr>
          <w:sz w:val="20"/>
        </w:rPr>
        <w:t>.</w:t>
      </w:r>
    </w:p>
    <w:p w14:paraId="72B56860" w14:textId="5923FAC9" w:rsidR="006A3956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D346B4">
        <w:rPr>
          <w:sz w:val="20"/>
        </w:rPr>
        <w:t>speak “I am the winner” when done.</w:t>
      </w:r>
    </w:p>
    <w:p w14:paraId="5458E947" w14:textId="61B89AA2" w:rsidR="00D346B4" w:rsidRPr="00964108" w:rsidRDefault="00D346B4" w:rsidP="00193D94">
      <w:pPr>
        <w:pStyle w:val="ListBullet0"/>
        <w:rPr>
          <w:sz w:val="20"/>
        </w:rPr>
      </w:pPr>
      <w:r>
        <w:rPr>
          <w:sz w:val="20"/>
        </w:rPr>
        <w:t>Robot must also flash multicolored lights</w:t>
      </w:r>
      <w:r w:rsidR="009533DA">
        <w:rPr>
          <w:sz w:val="20"/>
        </w:rPr>
        <w:t xml:space="preserve"> for five seconds when done. </w:t>
      </w:r>
    </w:p>
    <w:p w14:paraId="34722DB3" w14:textId="77777777" w:rsidR="00C16623" w:rsidRPr="00204335" w:rsidRDefault="00A2530D" w:rsidP="00204335">
      <w:pPr>
        <w:pStyle w:val="Heading1"/>
      </w:pPr>
      <w:bookmarkStart w:id="5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5"/>
    </w:p>
    <w:p w14:paraId="1B500B90" w14:textId="0A8CD67A" w:rsidR="00CF0B36" w:rsidRDefault="00964108" w:rsidP="00FB4D95">
      <w:pPr>
        <w:pStyle w:val="BodyText"/>
      </w:pPr>
      <w:r>
        <w:t xml:space="preserve">Robot must </w:t>
      </w:r>
      <w:r w:rsidR="00F10B28">
        <w:t xml:space="preserve">perform a figure eight, </w:t>
      </w:r>
      <w:proofErr w:type="spellStart"/>
      <w:r w:rsidR="00F10B28">
        <w:t>fives</w:t>
      </w:r>
      <w:proofErr w:type="spellEnd"/>
      <w:r w:rsidR="00F10B28">
        <w:t xml:space="preserve"> times</w:t>
      </w:r>
      <w:r w:rsidR="00521BAF">
        <w:t>, following the blue tape and arrows</w:t>
      </w:r>
      <w:r w:rsidR="00750DAF">
        <w:t xml:space="preserve"> or </w:t>
      </w:r>
      <w:r w:rsidR="000A4260">
        <w:t xml:space="preserve">general shape due to inability to access </w:t>
      </w:r>
      <w:r w:rsidR="00223BC0">
        <w:t>specific outline</w:t>
      </w:r>
      <w:r>
        <w:t xml:space="preserve">. </w:t>
      </w:r>
      <w:r w:rsidR="00DC7866">
        <w:t xml:space="preserve">This robot must </w:t>
      </w:r>
      <w:r w:rsidR="00F23024">
        <w:t xml:space="preserve">spin </w:t>
      </w:r>
      <w:r w:rsidR="00DC7866">
        <w:t xml:space="preserve">on ground and avoid hitting obstacles </w:t>
      </w:r>
      <w:r w:rsidR="00E56302">
        <w:t>as well as staying on the path</w:t>
      </w:r>
      <w:r w:rsidR="00DC7866">
        <w:t>.</w:t>
      </w:r>
    </w:p>
    <w:p w14:paraId="68D85D7D" w14:textId="77777777" w:rsidR="00C16623" w:rsidRDefault="008B45FA" w:rsidP="000348DA">
      <w:pPr>
        <w:pStyle w:val="Heading2"/>
      </w:pPr>
      <w:bookmarkStart w:id="6" w:name="_Ref160248143"/>
      <w:bookmarkStart w:id="7" w:name="_Ref160248157"/>
      <w:bookmarkStart w:id="8" w:name="_Toc21616856"/>
      <w:r w:rsidRPr="002A5669">
        <w:t xml:space="preserve">Product </w:t>
      </w:r>
      <w:bookmarkEnd w:id="6"/>
      <w:bookmarkEnd w:id="7"/>
      <w:r w:rsidR="00AA3988" w:rsidRPr="002A5669">
        <w:t>Context</w:t>
      </w:r>
      <w:bookmarkEnd w:id="8"/>
    </w:p>
    <w:p w14:paraId="4F877DDE" w14:textId="66EB051B" w:rsidR="001F45B8" w:rsidRDefault="00DC7866" w:rsidP="00FB4D95">
      <w:pPr>
        <w:pStyle w:val="BodyText"/>
      </w:pPr>
      <w:r>
        <w:t xml:space="preserve">This robot is one of many different types produced by the company Sphero. The robot is independent of other robots and is self-contained within its ball form. It can be connected and utilized by anything that has a </w:t>
      </w:r>
      <w:proofErr w:type="spellStart"/>
      <w:r>
        <w:t>bluetooth</w:t>
      </w:r>
      <w:proofErr w:type="spellEnd"/>
      <w:r>
        <w:t xml:space="preserve"> connection and has the Sphero.edu app. The device connected to the robot can use remote controls or code to</w:t>
      </w:r>
      <w:r w:rsidR="00970DE7">
        <w:t xml:space="preserve"> control what the robot does and how it moves.</w:t>
      </w:r>
    </w:p>
    <w:p w14:paraId="1BF49859" w14:textId="77777777" w:rsidR="00C16623" w:rsidRDefault="008B45FA" w:rsidP="000348DA">
      <w:pPr>
        <w:pStyle w:val="Heading2"/>
      </w:pPr>
      <w:bookmarkStart w:id="9" w:name="_Toc21616857"/>
      <w:r w:rsidRPr="002A5669">
        <w:t xml:space="preserve">User </w:t>
      </w:r>
      <w:r w:rsidR="00BE0147" w:rsidRPr="002A5669">
        <w:t>Characteristics</w:t>
      </w:r>
      <w:bookmarkEnd w:id="9"/>
    </w:p>
    <w:p w14:paraId="11855AFD" w14:textId="68761127" w:rsidR="00C7437C" w:rsidRPr="00C7437C" w:rsidRDefault="00970DE7" w:rsidP="00FB4D95">
      <w:pPr>
        <w:pStyle w:val="BodyText"/>
      </w:pPr>
      <w:r>
        <w:t>G</w:t>
      </w:r>
      <w:r w:rsidR="00C7437C" w:rsidRPr="00C7437C">
        <w:t>eneral customer profiles</w:t>
      </w:r>
      <w:r>
        <w:t>:</w:t>
      </w:r>
    </w:p>
    <w:p w14:paraId="4400486B" w14:textId="0E3318BA" w:rsidR="00C7437C" w:rsidRDefault="00970DE7" w:rsidP="00004602">
      <w:pPr>
        <w:pStyle w:val="ListBullet0"/>
      </w:pPr>
      <w:r>
        <w:t>Can be used by almost anyone, i.e.: teachers, students, adults, kids, average joe.</w:t>
      </w:r>
    </w:p>
    <w:p w14:paraId="59E706AA" w14:textId="1B91E4A5" w:rsidR="006A7A60" w:rsidRDefault="00970DE7" w:rsidP="00004602">
      <w:pPr>
        <w:pStyle w:val="ListBullet0"/>
      </w:pPr>
      <w:r>
        <w:t>Little experience is needed to learn and understand how to control robot.</w:t>
      </w:r>
    </w:p>
    <w:p w14:paraId="0EF780C7" w14:textId="06E69B4E" w:rsidR="006A7A60" w:rsidRDefault="00970DE7" w:rsidP="00004602">
      <w:pPr>
        <w:pStyle w:val="ListBullet0"/>
      </w:pPr>
      <w:r>
        <w:t xml:space="preserve">User must </w:t>
      </w:r>
      <w:proofErr w:type="gramStart"/>
      <w:r>
        <w:t>have basic understanding of</w:t>
      </w:r>
      <w:proofErr w:type="gramEnd"/>
      <w:r>
        <w:t xml:space="preserve"> using a computer and minimal background in coding. </w:t>
      </w:r>
    </w:p>
    <w:p w14:paraId="4813FDAD" w14:textId="6734FC2E" w:rsidR="006A7A60" w:rsidRDefault="00970DE7" w:rsidP="00004602">
      <w:pPr>
        <w:pStyle w:val="ListBullet0"/>
      </w:pPr>
      <w:r>
        <w:t xml:space="preserve">Not for toddlers, will break if thrown or handled too roughly. </w:t>
      </w:r>
    </w:p>
    <w:p w14:paraId="41F7B635" w14:textId="77777777" w:rsidR="00161394" w:rsidRDefault="00161394" w:rsidP="000348DA">
      <w:pPr>
        <w:pStyle w:val="Heading2"/>
      </w:pPr>
      <w:bookmarkStart w:id="10" w:name="_Toc21616858"/>
      <w:r w:rsidRPr="002A5669">
        <w:t>Assumptions</w:t>
      </w:r>
      <w:bookmarkEnd w:id="10"/>
      <w:r w:rsidRPr="002A5669">
        <w:t xml:space="preserve"> </w:t>
      </w:r>
    </w:p>
    <w:p w14:paraId="5715D95B" w14:textId="7CB28199" w:rsidR="00CF0B36" w:rsidRDefault="00C01F6F" w:rsidP="00FB4D95">
      <w:pPr>
        <w:pStyle w:val="BodyText"/>
      </w:pPr>
      <w:r>
        <w:t>Robot is properly charged, usage of floor space or designated area, and device with Bluetooth compatibility and the Sphero.edu application.</w:t>
      </w:r>
    </w:p>
    <w:p w14:paraId="7C406A8C" w14:textId="77777777" w:rsidR="00C16623" w:rsidRDefault="008B45FA" w:rsidP="000348DA">
      <w:pPr>
        <w:pStyle w:val="Heading2"/>
      </w:pPr>
      <w:bookmarkStart w:id="11" w:name="_Toc21616859"/>
      <w:r w:rsidRPr="002A5669">
        <w:t>Constraints</w:t>
      </w:r>
      <w:bookmarkEnd w:id="11"/>
    </w:p>
    <w:p w14:paraId="4E446BAE" w14:textId="7D92C251" w:rsidR="006A7A60" w:rsidRDefault="00C01F6F" w:rsidP="00FB4D95">
      <w:pPr>
        <w:pStyle w:val="BodyText"/>
      </w:pPr>
      <w:r>
        <w:t>C</w:t>
      </w:r>
      <w:r w:rsidR="006A7A60">
        <w:t>onstrain</w:t>
      </w:r>
      <w:r>
        <w:t>ts</w:t>
      </w:r>
      <w:r w:rsidR="006A7A60">
        <w:t xml:space="preserve"> </w:t>
      </w:r>
      <w:r>
        <w:t>of</w:t>
      </w:r>
      <w:r w:rsidR="006A7A60">
        <w:t xml:space="preserve"> design options</w:t>
      </w:r>
      <w:r>
        <w:t>:</w:t>
      </w:r>
    </w:p>
    <w:p w14:paraId="31E3BE90" w14:textId="7928A8AD" w:rsidR="006A7A60" w:rsidRPr="00544645" w:rsidRDefault="00C01F6F" w:rsidP="00544645">
      <w:pPr>
        <w:pStyle w:val="ListBullet0"/>
      </w:pPr>
      <w:r>
        <w:t xml:space="preserve">Updated version of </w:t>
      </w:r>
      <w:proofErr w:type="spellStart"/>
      <w:r>
        <w:t>bluetooth</w:t>
      </w:r>
      <w:proofErr w:type="spellEnd"/>
    </w:p>
    <w:p w14:paraId="091277AD" w14:textId="54640092" w:rsidR="006A7A60" w:rsidRPr="00544645" w:rsidRDefault="00C01F6F" w:rsidP="00544645">
      <w:pPr>
        <w:pStyle w:val="ListBullet0"/>
      </w:pPr>
      <w:r>
        <w:t>Updated version of Sphero.edu app</w:t>
      </w:r>
    </w:p>
    <w:p w14:paraId="2485E7C3" w14:textId="2AFA579C" w:rsidR="006A7A60" w:rsidRDefault="00C01F6F" w:rsidP="00544645">
      <w:pPr>
        <w:pStyle w:val="ListBullet0"/>
      </w:pPr>
      <w:r>
        <w:t xml:space="preserve">Workspace due to social distancing and other safety precautions </w:t>
      </w:r>
    </w:p>
    <w:p w14:paraId="60FFD6DC" w14:textId="6BE730EB" w:rsidR="00C01F6F" w:rsidRPr="00544645" w:rsidRDefault="00C01F6F" w:rsidP="00544645">
      <w:pPr>
        <w:pStyle w:val="ListBullet0"/>
      </w:pPr>
      <w:r>
        <w:t>Personal devices, such as laptops or phones</w:t>
      </w:r>
    </w:p>
    <w:p w14:paraId="6D085DE1" w14:textId="5E94D19D" w:rsidR="006A7A60" w:rsidRPr="00544645" w:rsidRDefault="00C01F6F" w:rsidP="006D23BF">
      <w:pPr>
        <w:pStyle w:val="ListBullet0"/>
      </w:pPr>
      <w:r>
        <w:t>Required use of predesigned block codes on Sphero.edu app</w:t>
      </w:r>
    </w:p>
    <w:p w14:paraId="750669B6" w14:textId="77777777" w:rsidR="00C16623" w:rsidRPr="002A5669" w:rsidRDefault="00161394" w:rsidP="000348DA">
      <w:pPr>
        <w:pStyle w:val="Heading2"/>
      </w:pPr>
      <w:bookmarkStart w:id="12" w:name="_Toc21616860"/>
      <w:r w:rsidRPr="002A5669">
        <w:t>Dependencies</w:t>
      </w:r>
      <w:bookmarkEnd w:id="12"/>
    </w:p>
    <w:p w14:paraId="12125764" w14:textId="42117979" w:rsidR="00C7437C" w:rsidRDefault="00C01F6F" w:rsidP="00FB4D95">
      <w:pPr>
        <w:pStyle w:val="BodyText"/>
      </w:pPr>
      <w:r>
        <w:t>D</w:t>
      </w:r>
      <w:r w:rsidR="006A7A60" w:rsidRPr="00161394">
        <w:t>ependencies</w:t>
      </w:r>
      <w:r w:rsidR="006A7A60">
        <w:t xml:space="preserve"> </w:t>
      </w:r>
      <w:r w:rsidR="006A7A60" w:rsidRPr="00C14DB2">
        <w:t xml:space="preserve">that </w:t>
      </w:r>
      <w:r w:rsidR="006A7A60">
        <w:t>affect the requirements</w:t>
      </w:r>
      <w:r>
        <w:t>:</w:t>
      </w:r>
    </w:p>
    <w:p w14:paraId="64AF5CEF" w14:textId="512783B9" w:rsidR="00C7437C" w:rsidRPr="001215CF" w:rsidRDefault="00C01F6F" w:rsidP="00193D94">
      <w:pPr>
        <w:pStyle w:val="ListBullet0"/>
        <w:rPr>
          <w:sz w:val="20"/>
        </w:rPr>
      </w:pPr>
      <w:r>
        <w:rPr>
          <w:sz w:val="20"/>
        </w:rPr>
        <w:t>Require occasionally updates to system software</w:t>
      </w:r>
    </w:p>
    <w:p w14:paraId="1C9A363A" w14:textId="77777777" w:rsidR="00206978" w:rsidRDefault="00C01F6F" w:rsidP="00193D94">
      <w:pPr>
        <w:pStyle w:val="ListBullet0"/>
        <w:rPr>
          <w:sz w:val="20"/>
        </w:rPr>
      </w:pPr>
      <w:r>
        <w:rPr>
          <w:sz w:val="20"/>
        </w:rPr>
        <w:t>Must be the specific Sphero robot provided by university</w:t>
      </w:r>
      <w:r w:rsidR="00206978">
        <w:rPr>
          <w:sz w:val="20"/>
        </w:rPr>
        <w:t xml:space="preserve"> </w:t>
      </w:r>
    </w:p>
    <w:p w14:paraId="368D3336" w14:textId="5C7F66AE" w:rsidR="006A7A60" w:rsidRPr="001215CF" w:rsidRDefault="00206978" w:rsidP="00193D94">
      <w:pPr>
        <w:pStyle w:val="ListBullet0"/>
        <w:rPr>
          <w:sz w:val="20"/>
        </w:rPr>
      </w:pPr>
      <w:r>
        <w:rPr>
          <w:sz w:val="20"/>
        </w:rPr>
        <w:t xml:space="preserve">Block code must be completed first </w:t>
      </w:r>
      <w:r w:rsidR="006A7A60" w:rsidRPr="001215CF">
        <w:rPr>
          <w:sz w:val="20"/>
        </w:rPr>
        <w:t xml:space="preserve"> </w:t>
      </w:r>
    </w:p>
    <w:p w14:paraId="61F27828" w14:textId="77777777" w:rsidR="00C16623" w:rsidRPr="00CF0B36" w:rsidRDefault="00BE0147" w:rsidP="00880820">
      <w:pPr>
        <w:pStyle w:val="Heading1"/>
      </w:pPr>
      <w:bookmarkStart w:id="13" w:name="_Toc21616861"/>
      <w:r w:rsidRPr="00CF0B36">
        <w:t>Requirements</w:t>
      </w:r>
      <w:bookmarkEnd w:id="13"/>
    </w:p>
    <w:p w14:paraId="2DF872B2" w14:textId="708F3421" w:rsidR="00EB4570" w:rsidRDefault="00206978" w:rsidP="00004602">
      <w:pPr>
        <w:pStyle w:val="ListBullet0"/>
      </w:pPr>
      <w:r>
        <w:t xml:space="preserve">Robot must follow path of </w:t>
      </w:r>
      <w:r w:rsidR="00104BB1">
        <w:t>figure eight</w:t>
      </w:r>
      <w:r w:rsidR="00492CB5">
        <w:t xml:space="preserve"> </w:t>
      </w:r>
      <w:r w:rsidR="006946F5">
        <w:t>and complete it five times</w:t>
      </w:r>
      <w:r w:rsidR="007276E8">
        <w:t>.</w:t>
      </w:r>
    </w:p>
    <w:p w14:paraId="647B7608" w14:textId="7A547F00" w:rsidR="00512AC6" w:rsidRDefault="00512AC6" w:rsidP="00004602">
      <w:pPr>
        <w:pStyle w:val="ListBullet0"/>
      </w:pPr>
      <w:r>
        <w:t>Priority 1:</w:t>
      </w:r>
    </w:p>
    <w:p w14:paraId="7824C7DE" w14:textId="7C81CD3B" w:rsidR="00206978" w:rsidRDefault="00206978" w:rsidP="006D23BF">
      <w:pPr>
        <w:pStyle w:val="ListBullet0"/>
        <w:numPr>
          <w:ilvl w:val="1"/>
          <w:numId w:val="6"/>
        </w:numPr>
      </w:pPr>
      <w:r>
        <w:t xml:space="preserve">Must start </w:t>
      </w:r>
      <w:r w:rsidR="00414620">
        <w:t xml:space="preserve">in </w:t>
      </w:r>
      <w:r w:rsidR="002A3CBD">
        <w:t>designated squ</w:t>
      </w:r>
      <w:r w:rsidR="000A0552">
        <w:t>are</w:t>
      </w:r>
    </w:p>
    <w:p w14:paraId="2C7E88E4" w14:textId="62B590D0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5C6E89">
        <w:t xml:space="preserve">successfully </w:t>
      </w:r>
      <w:r w:rsidR="00241500">
        <w:t>travel circumference of first circle</w:t>
      </w:r>
    </w:p>
    <w:p w14:paraId="5F4655E3" w14:textId="7FF73A9D" w:rsidR="00512AC6" w:rsidRDefault="00512AC6" w:rsidP="006D23BF">
      <w:pPr>
        <w:pStyle w:val="ListBullet0"/>
        <w:numPr>
          <w:ilvl w:val="1"/>
          <w:numId w:val="6"/>
        </w:numPr>
      </w:pPr>
      <w:r>
        <w:t>Must s</w:t>
      </w:r>
      <w:r w:rsidR="003F09F1">
        <w:t>uccessfully travel circumference of second circle in opposite direction to complete figure</w:t>
      </w:r>
      <w:r w:rsidR="000B25A9">
        <w:t xml:space="preserve"> eight</w:t>
      </w:r>
    </w:p>
    <w:p w14:paraId="472B7A8E" w14:textId="3434A79C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A81821">
        <w:t xml:space="preserve">complete figure </w:t>
      </w:r>
      <w:proofErr w:type="spellStart"/>
      <w:r w:rsidR="00A81821">
        <w:t>eight</w:t>
      </w:r>
      <w:proofErr w:type="spellEnd"/>
      <w:r w:rsidR="00A81821">
        <w:t xml:space="preserve"> a total of five times</w:t>
      </w:r>
    </w:p>
    <w:p w14:paraId="6610D76A" w14:textId="1BEDFA9C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A81821">
        <w:t>finish in same square it started in</w:t>
      </w:r>
    </w:p>
    <w:p w14:paraId="555FF771" w14:textId="304DD70B" w:rsidR="00512AC6" w:rsidRDefault="00512AC6" w:rsidP="006D23BF">
      <w:pPr>
        <w:pStyle w:val="ListBullet0"/>
        <w:numPr>
          <w:ilvl w:val="1"/>
          <w:numId w:val="6"/>
        </w:numPr>
      </w:pPr>
      <w:r>
        <w:t>When done</w:t>
      </w:r>
      <w:r w:rsidR="00E54527">
        <w:t>,</w:t>
      </w:r>
      <w:r>
        <w:t xml:space="preserve"> must </w:t>
      </w:r>
      <w:r w:rsidR="00E54527">
        <w:t>say, “I am the winner”</w:t>
      </w:r>
    </w:p>
    <w:p w14:paraId="581BA691" w14:textId="2DCEF226" w:rsidR="006A7A60" w:rsidRPr="004A5BF3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E54527">
        <w:t xml:space="preserve">flash </w:t>
      </w:r>
      <w:r w:rsidR="00455249">
        <w:t xml:space="preserve">multicolored lights </w:t>
      </w:r>
      <w:r w:rsidR="00E86D93">
        <w:t xml:space="preserve">for </w:t>
      </w:r>
      <w:r w:rsidR="00432C3E">
        <w:t>five seconds</w:t>
      </w:r>
    </w:p>
    <w:p w14:paraId="26CE3656" w14:textId="20148924" w:rsidR="00E154A7" w:rsidRDefault="00993D52" w:rsidP="00FB4D95">
      <w:pPr>
        <w:pStyle w:val="Heading2"/>
      </w:pPr>
      <w:bookmarkStart w:id="14" w:name="_Ref162754824"/>
      <w:bookmarkStart w:id="15" w:name="_Toc21616862"/>
      <w:r w:rsidRPr="000348DA">
        <w:t xml:space="preserve">Functional </w:t>
      </w:r>
      <w:r w:rsidR="00BE0147" w:rsidRPr="000348DA">
        <w:t>Requirements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43"/>
        <w:gridCol w:w="1623"/>
        <w:gridCol w:w="1585"/>
        <w:gridCol w:w="1603"/>
        <w:gridCol w:w="1984"/>
      </w:tblGrid>
      <w:tr w:rsidR="00AC647F" w14:paraId="74F3013F" w14:textId="77777777" w:rsidTr="00AC647F">
        <w:tc>
          <w:tcPr>
            <w:tcW w:w="1678" w:type="dxa"/>
          </w:tcPr>
          <w:p w14:paraId="72D2DBF9" w14:textId="1891553D" w:rsidR="00AC647F" w:rsidRDefault="00AC647F" w:rsidP="00A767AA">
            <w:r>
              <w:t>Req#</w:t>
            </w:r>
          </w:p>
        </w:tc>
        <w:tc>
          <w:tcPr>
            <w:tcW w:w="1678" w:type="dxa"/>
          </w:tcPr>
          <w:p w14:paraId="1E4DCECE" w14:textId="50CA78F2" w:rsidR="00AC647F" w:rsidRDefault="00AC647F" w:rsidP="00A767AA">
            <w:r>
              <w:t xml:space="preserve">Requirement </w:t>
            </w:r>
          </w:p>
        </w:tc>
        <w:tc>
          <w:tcPr>
            <w:tcW w:w="1678" w:type="dxa"/>
          </w:tcPr>
          <w:p w14:paraId="2A036551" w14:textId="44B0CA96" w:rsidR="00AC647F" w:rsidRDefault="00B22E0E" w:rsidP="00A767AA">
            <w:r>
              <w:t xml:space="preserve">Comments </w:t>
            </w:r>
          </w:p>
        </w:tc>
        <w:tc>
          <w:tcPr>
            <w:tcW w:w="1678" w:type="dxa"/>
          </w:tcPr>
          <w:p w14:paraId="5F529BE8" w14:textId="311DED67" w:rsidR="00AC647F" w:rsidRDefault="00B22E0E" w:rsidP="00A767AA">
            <w:r>
              <w:t xml:space="preserve">Priority </w:t>
            </w:r>
          </w:p>
        </w:tc>
        <w:tc>
          <w:tcPr>
            <w:tcW w:w="1679" w:type="dxa"/>
          </w:tcPr>
          <w:p w14:paraId="7F33F80E" w14:textId="17850BDF" w:rsidR="00AC647F" w:rsidRDefault="00B22E0E" w:rsidP="00A767AA">
            <w:r>
              <w:t xml:space="preserve">Date </w:t>
            </w:r>
            <w:proofErr w:type="spellStart"/>
            <w:r>
              <w:t>Rvwd</w:t>
            </w:r>
            <w:proofErr w:type="spellEnd"/>
          </w:p>
        </w:tc>
        <w:tc>
          <w:tcPr>
            <w:tcW w:w="1679" w:type="dxa"/>
          </w:tcPr>
          <w:p w14:paraId="07C03D0E" w14:textId="624B0650" w:rsidR="00AC647F" w:rsidRDefault="00B22E0E" w:rsidP="00A767AA">
            <w:r>
              <w:t>SME Reviewed/approved</w:t>
            </w:r>
          </w:p>
        </w:tc>
      </w:tr>
      <w:tr w:rsidR="00AC647F" w14:paraId="11FFA80A" w14:textId="77777777" w:rsidTr="00AC647F">
        <w:tc>
          <w:tcPr>
            <w:tcW w:w="1678" w:type="dxa"/>
          </w:tcPr>
          <w:p w14:paraId="2983D2D0" w14:textId="24B1B9CF" w:rsidR="00AC647F" w:rsidRDefault="00B22E0E" w:rsidP="00A767AA">
            <w:r>
              <w:t>Accuracy_1</w:t>
            </w:r>
          </w:p>
        </w:tc>
        <w:tc>
          <w:tcPr>
            <w:tcW w:w="1678" w:type="dxa"/>
          </w:tcPr>
          <w:p w14:paraId="413B3208" w14:textId="5B9520A0" w:rsidR="00AC647F" w:rsidRDefault="00B22E0E" w:rsidP="00A767AA">
            <w:r>
              <w:t xml:space="preserve">Start in square </w:t>
            </w:r>
          </w:p>
        </w:tc>
        <w:tc>
          <w:tcPr>
            <w:tcW w:w="1678" w:type="dxa"/>
          </w:tcPr>
          <w:p w14:paraId="16FB26CA" w14:textId="6F2CB20E" w:rsidR="00AC647F" w:rsidRDefault="00F510BF" w:rsidP="00A767AA">
            <w:r>
              <w:t xml:space="preserve">Should be in starting position </w:t>
            </w:r>
            <w:r w:rsidR="00FD6772">
              <w:t xml:space="preserve">for best results </w:t>
            </w:r>
          </w:p>
        </w:tc>
        <w:tc>
          <w:tcPr>
            <w:tcW w:w="1678" w:type="dxa"/>
          </w:tcPr>
          <w:p w14:paraId="3C0BCA9B" w14:textId="1E082AF0" w:rsidR="00AC647F" w:rsidRDefault="002142B4" w:rsidP="00A767AA">
            <w:r>
              <w:t>1</w:t>
            </w:r>
          </w:p>
        </w:tc>
        <w:tc>
          <w:tcPr>
            <w:tcW w:w="1679" w:type="dxa"/>
          </w:tcPr>
          <w:p w14:paraId="2B687121" w14:textId="2371EBDB" w:rsidR="00AC647F" w:rsidRDefault="005807C2" w:rsidP="00A767AA">
            <w:r>
              <w:t>11/12/20</w:t>
            </w:r>
          </w:p>
        </w:tc>
        <w:tc>
          <w:tcPr>
            <w:tcW w:w="1679" w:type="dxa"/>
          </w:tcPr>
          <w:p w14:paraId="60C8CA24" w14:textId="6CEE3888" w:rsidR="00AC647F" w:rsidRDefault="007A591C" w:rsidP="00A767AA">
            <w:r>
              <w:t>11/23/20</w:t>
            </w:r>
          </w:p>
        </w:tc>
      </w:tr>
      <w:tr w:rsidR="00AC647F" w14:paraId="29E21161" w14:textId="77777777" w:rsidTr="00AC647F">
        <w:tc>
          <w:tcPr>
            <w:tcW w:w="1678" w:type="dxa"/>
          </w:tcPr>
          <w:p w14:paraId="17DE3CC2" w14:textId="10E8AC68" w:rsidR="00AC647F" w:rsidRDefault="00B22E0E" w:rsidP="00A767AA">
            <w:r>
              <w:t>Accuracy_2</w:t>
            </w:r>
          </w:p>
        </w:tc>
        <w:tc>
          <w:tcPr>
            <w:tcW w:w="1678" w:type="dxa"/>
          </w:tcPr>
          <w:p w14:paraId="43CDB000" w14:textId="49F0B8EB" w:rsidR="00AC647F" w:rsidRDefault="00B22E0E" w:rsidP="00A767AA">
            <w:r>
              <w:t xml:space="preserve">Run the figure 8 course five times </w:t>
            </w:r>
          </w:p>
        </w:tc>
        <w:tc>
          <w:tcPr>
            <w:tcW w:w="1678" w:type="dxa"/>
          </w:tcPr>
          <w:p w14:paraId="44E5BB74" w14:textId="4DF3CBCF" w:rsidR="00AC647F" w:rsidRDefault="00FD6772" w:rsidP="00A767AA">
            <w:r>
              <w:t xml:space="preserve">Sphero must stick to the path provided by the figure </w:t>
            </w:r>
            <w:r w:rsidR="00EF157C">
              <w:t>eight</w:t>
            </w:r>
          </w:p>
        </w:tc>
        <w:tc>
          <w:tcPr>
            <w:tcW w:w="1678" w:type="dxa"/>
          </w:tcPr>
          <w:p w14:paraId="3C55279C" w14:textId="3A63EEFD" w:rsidR="00AC647F" w:rsidRDefault="002142B4" w:rsidP="00A767AA">
            <w:r>
              <w:t>1</w:t>
            </w:r>
          </w:p>
        </w:tc>
        <w:tc>
          <w:tcPr>
            <w:tcW w:w="1679" w:type="dxa"/>
          </w:tcPr>
          <w:p w14:paraId="29DD56AD" w14:textId="6CBE4499" w:rsidR="00AC647F" w:rsidRDefault="00433662" w:rsidP="00A767AA">
            <w:r>
              <w:t>11/12/20</w:t>
            </w:r>
          </w:p>
        </w:tc>
        <w:tc>
          <w:tcPr>
            <w:tcW w:w="1679" w:type="dxa"/>
          </w:tcPr>
          <w:p w14:paraId="2B52FDDF" w14:textId="3632A542" w:rsidR="00AC647F" w:rsidRDefault="007831FA" w:rsidP="00A767AA">
            <w:r>
              <w:t>11/23/20</w:t>
            </w:r>
          </w:p>
        </w:tc>
      </w:tr>
      <w:tr w:rsidR="00AC647F" w14:paraId="6FA5F166" w14:textId="77777777" w:rsidTr="00AC647F">
        <w:tc>
          <w:tcPr>
            <w:tcW w:w="1678" w:type="dxa"/>
          </w:tcPr>
          <w:p w14:paraId="60C18702" w14:textId="38A07332" w:rsidR="00AC647F" w:rsidRDefault="00B22E0E" w:rsidP="00A767AA">
            <w:r>
              <w:t>Accuracy_3</w:t>
            </w:r>
          </w:p>
        </w:tc>
        <w:tc>
          <w:tcPr>
            <w:tcW w:w="1678" w:type="dxa"/>
          </w:tcPr>
          <w:p w14:paraId="7B655095" w14:textId="140B7953" w:rsidR="00AC647F" w:rsidRDefault="00B22E0E" w:rsidP="00A767AA">
            <w:r>
              <w:t xml:space="preserve">Finish in starting square </w:t>
            </w:r>
          </w:p>
        </w:tc>
        <w:tc>
          <w:tcPr>
            <w:tcW w:w="1678" w:type="dxa"/>
          </w:tcPr>
          <w:p w14:paraId="78D163CE" w14:textId="63827570" w:rsidR="00AC647F" w:rsidRDefault="005467C8" w:rsidP="00A767AA">
            <w:r>
              <w:t xml:space="preserve">If the </w:t>
            </w:r>
            <w:proofErr w:type="spellStart"/>
            <w:r>
              <w:t>sphero</w:t>
            </w:r>
            <w:proofErr w:type="spellEnd"/>
            <w:r>
              <w:t xml:space="preserve"> followed the path correctly it should end up at the starting square</w:t>
            </w:r>
          </w:p>
        </w:tc>
        <w:tc>
          <w:tcPr>
            <w:tcW w:w="1678" w:type="dxa"/>
          </w:tcPr>
          <w:p w14:paraId="13EEC376" w14:textId="26D4236C" w:rsidR="00AC647F" w:rsidRDefault="002142B4" w:rsidP="00A767AA">
            <w:r>
              <w:t>1</w:t>
            </w:r>
          </w:p>
        </w:tc>
        <w:tc>
          <w:tcPr>
            <w:tcW w:w="1679" w:type="dxa"/>
          </w:tcPr>
          <w:p w14:paraId="49CD2F74" w14:textId="48A6D428" w:rsidR="00AC647F" w:rsidRDefault="00433662" w:rsidP="00A767AA">
            <w:r>
              <w:t>11/</w:t>
            </w:r>
            <w:r w:rsidR="00CA3E2A">
              <w:t>12/20</w:t>
            </w:r>
          </w:p>
        </w:tc>
        <w:tc>
          <w:tcPr>
            <w:tcW w:w="1679" w:type="dxa"/>
          </w:tcPr>
          <w:p w14:paraId="5FA247B6" w14:textId="0A89441E" w:rsidR="00AC647F" w:rsidRDefault="007A591C" w:rsidP="00A767AA">
            <w:r>
              <w:t>11/23/20</w:t>
            </w:r>
          </w:p>
        </w:tc>
      </w:tr>
      <w:tr w:rsidR="00AC647F" w14:paraId="24D225E4" w14:textId="77777777" w:rsidTr="00AC647F">
        <w:tc>
          <w:tcPr>
            <w:tcW w:w="1678" w:type="dxa"/>
          </w:tcPr>
          <w:p w14:paraId="4C2ABF8E" w14:textId="180A765F" w:rsidR="00AC647F" w:rsidRDefault="00B22E0E" w:rsidP="00A767AA">
            <w:r>
              <w:t>Accuracy_4</w:t>
            </w:r>
          </w:p>
        </w:tc>
        <w:tc>
          <w:tcPr>
            <w:tcW w:w="1678" w:type="dxa"/>
          </w:tcPr>
          <w:p w14:paraId="1F037AD6" w14:textId="188E16AA" w:rsidR="00AC647F" w:rsidRDefault="00B22E0E" w:rsidP="00A767AA">
            <w:r>
              <w:t>Speak “I am the winner</w:t>
            </w:r>
            <w:r w:rsidR="002142B4">
              <w:t>” and flash multicolored lights for 5 seconds</w:t>
            </w:r>
          </w:p>
        </w:tc>
        <w:tc>
          <w:tcPr>
            <w:tcW w:w="1678" w:type="dxa"/>
          </w:tcPr>
          <w:p w14:paraId="638C2BD2" w14:textId="1AFBDA50" w:rsidR="00AC647F" w:rsidRDefault="005076E9" w:rsidP="00A767AA">
            <w:r>
              <w:t xml:space="preserve">These two </w:t>
            </w:r>
            <w:r w:rsidR="006246A5">
              <w:t xml:space="preserve">are necessary to show that we followed the guidelines </w:t>
            </w:r>
          </w:p>
        </w:tc>
        <w:tc>
          <w:tcPr>
            <w:tcW w:w="1678" w:type="dxa"/>
          </w:tcPr>
          <w:p w14:paraId="137A0D74" w14:textId="335FB2F6" w:rsidR="00AC647F" w:rsidRDefault="002142B4" w:rsidP="00A767AA">
            <w:r>
              <w:t>1</w:t>
            </w:r>
          </w:p>
        </w:tc>
        <w:tc>
          <w:tcPr>
            <w:tcW w:w="1679" w:type="dxa"/>
          </w:tcPr>
          <w:p w14:paraId="4C62DFC6" w14:textId="2A3C9F90" w:rsidR="00AC647F" w:rsidRDefault="00CA3E2A" w:rsidP="00A767AA">
            <w:r>
              <w:t>11/12/20</w:t>
            </w:r>
          </w:p>
        </w:tc>
        <w:tc>
          <w:tcPr>
            <w:tcW w:w="1679" w:type="dxa"/>
          </w:tcPr>
          <w:p w14:paraId="082F9775" w14:textId="4FF20DC0" w:rsidR="00AC647F" w:rsidRDefault="007A591C" w:rsidP="00A767AA">
            <w:r>
              <w:t>11/23/20</w:t>
            </w:r>
          </w:p>
        </w:tc>
      </w:tr>
    </w:tbl>
    <w:p w14:paraId="4EDDDDB4" w14:textId="77777777" w:rsidR="00A767AA" w:rsidRPr="00A767AA" w:rsidRDefault="00A767AA" w:rsidP="00A767AA"/>
    <w:p w14:paraId="32707322" w14:textId="77777777" w:rsidR="00C01857" w:rsidRDefault="00C01857" w:rsidP="00C01857">
      <w:pPr>
        <w:pStyle w:val="Heading2"/>
      </w:pPr>
      <w:bookmarkStart w:id="16" w:name="_Toc21616863"/>
      <w:r>
        <w:t>Security</w:t>
      </w:r>
      <w:bookmarkEnd w:id="16"/>
    </w:p>
    <w:p w14:paraId="1EFDB3B9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05E487EB" w14:textId="15E6F71B" w:rsidR="00C01857" w:rsidRDefault="004A5BF3" w:rsidP="00FB4D95">
      <w:pPr>
        <w:pStyle w:val="BodyText"/>
      </w:pPr>
      <w:r>
        <w:t>F</w:t>
      </w:r>
      <w:r w:rsidR="00C01857">
        <w:t>actors that will protect the system</w:t>
      </w:r>
      <w:r>
        <w:t>:</w:t>
      </w:r>
      <w:r w:rsidR="00C01857">
        <w:t xml:space="preserve"> </w:t>
      </w:r>
    </w:p>
    <w:p w14:paraId="2B3EEF54" w14:textId="20A784CE" w:rsidR="00C01857" w:rsidRPr="001215CF" w:rsidRDefault="004A5BF3" w:rsidP="00193D94">
      <w:pPr>
        <w:pStyle w:val="ListBullet0"/>
      </w:pPr>
      <w:r>
        <w:t>Keep account information for github.com and Sphero.edu secret</w:t>
      </w:r>
    </w:p>
    <w:p w14:paraId="21F24E0D" w14:textId="77777777" w:rsidR="005701A8" w:rsidRDefault="005701A8" w:rsidP="005701A8">
      <w:pPr>
        <w:pStyle w:val="ListBullet0"/>
        <w:jc w:val="both"/>
      </w:pPr>
      <w:r>
        <w:t>L</w:t>
      </w:r>
      <w:r w:rsidR="00C01857" w:rsidRPr="001215CF">
        <w:t>ogging</w:t>
      </w:r>
      <w:r>
        <w:t xml:space="preserve"> activity</w:t>
      </w:r>
      <w:r w:rsidR="00C01857" w:rsidRPr="001215CF">
        <w:t xml:space="preserve"> </w:t>
      </w:r>
    </w:p>
    <w:p w14:paraId="287042C2" w14:textId="5B8C236B" w:rsidR="00C01857" w:rsidRPr="001215CF" w:rsidRDefault="005701A8" w:rsidP="005701A8">
      <w:pPr>
        <w:pStyle w:val="ListBullet0"/>
        <w:jc w:val="both"/>
      </w:pPr>
      <w:r>
        <w:t>H</w:t>
      </w:r>
      <w:r w:rsidR="00C01857" w:rsidRPr="001215CF">
        <w:t>istorical data sets</w:t>
      </w:r>
    </w:p>
    <w:p w14:paraId="0D654F33" w14:textId="39A29C86" w:rsidR="00C01857" w:rsidRPr="001215CF" w:rsidRDefault="000C2180" w:rsidP="006D23BF">
      <w:pPr>
        <w:pStyle w:val="ListBullet0"/>
      </w:pPr>
      <w:r>
        <w:t>Charting roles and who does specific jobs</w:t>
      </w:r>
    </w:p>
    <w:p w14:paraId="029C22D6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3AF10DE9" w14:textId="523C5A6F" w:rsidR="00C01857" w:rsidRPr="00BE2A80" w:rsidRDefault="000C2180" w:rsidP="00FB4D95">
      <w:pPr>
        <w:pStyle w:val="BodyText"/>
      </w:pPr>
      <w:r>
        <w:t>Use of Github.com and Sphero.edu</w:t>
      </w:r>
      <w:r w:rsidR="008D6A39">
        <w:t xml:space="preserve"> and Microsoft Office products through our accounts</w:t>
      </w:r>
    </w:p>
    <w:p w14:paraId="4CAF76E4" w14:textId="77777777" w:rsidR="000F4BF1" w:rsidRPr="00451671" w:rsidRDefault="000F4BF1" w:rsidP="00D72B44">
      <w:pPr>
        <w:pStyle w:val="Heading2"/>
      </w:pPr>
      <w:bookmarkStart w:id="19" w:name="_Toc21616866"/>
      <w:r w:rsidRPr="00451671">
        <w:t>Portability</w:t>
      </w:r>
      <w:bookmarkEnd w:id="19"/>
    </w:p>
    <w:p w14:paraId="0270F21B" w14:textId="15D75E28" w:rsidR="00E154A7" w:rsidRDefault="008D6A39" w:rsidP="00FB4D95">
      <w:pPr>
        <w:pStyle w:val="BodyText"/>
      </w:pPr>
      <w:r>
        <w:t>S</w:t>
      </w:r>
      <w:r w:rsidR="00E154A7">
        <w:t>pecify attributes of the system that relate to the ease of porting</w:t>
      </w:r>
      <w:r>
        <w:t>:</w:t>
      </w:r>
    </w:p>
    <w:p w14:paraId="4204B127" w14:textId="17DE88CB" w:rsidR="00E154A7" w:rsidRPr="001215CF" w:rsidRDefault="008D6A39" w:rsidP="00193D94">
      <w:pPr>
        <w:pStyle w:val="ListBullet0"/>
        <w:rPr>
          <w:iCs/>
        </w:rPr>
      </w:pPr>
      <w:r>
        <w:t>Host dependent code is used for entire block code in controlling robot</w:t>
      </w:r>
    </w:p>
    <w:p w14:paraId="490CF99D" w14:textId="1F8A84AE" w:rsidR="00E154A7" w:rsidRPr="001215CF" w:rsidRDefault="008D6A39" w:rsidP="00193D94">
      <w:pPr>
        <w:pStyle w:val="ListBullet0"/>
        <w:rPr>
          <w:iCs/>
        </w:rPr>
      </w:pPr>
      <w:r>
        <w:t>Used JavaScript in block code form on Sphero.edu</w:t>
      </w:r>
    </w:p>
    <w:p w14:paraId="11D0E1B7" w14:textId="3DEDFE75" w:rsidR="00E154A7" w:rsidRPr="008D6A39" w:rsidRDefault="008D6A39" w:rsidP="00193D94">
      <w:pPr>
        <w:pStyle w:val="ListBullet0"/>
        <w:rPr>
          <w:iCs/>
        </w:rPr>
      </w:pPr>
      <w:r>
        <w:t>Works with specific block code set up on any compatible device</w:t>
      </w:r>
    </w:p>
    <w:p w14:paraId="2711E904" w14:textId="5FD6A928" w:rsidR="00170091" w:rsidRPr="005366AE" w:rsidRDefault="008D6A39" w:rsidP="006D23BF">
      <w:pPr>
        <w:pStyle w:val="ListBullet0"/>
        <w:rPr>
          <w:iCs/>
        </w:rPr>
      </w:pPr>
      <w:r>
        <w:t xml:space="preserve">Works anywhere </w:t>
      </w:r>
      <w:r w:rsidR="005366AE">
        <w:t>there is enough space</w:t>
      </w:r>
    </w:p>
    <w:p w14:paraId="7524F6E0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tbl>
      <w:tblPr>
        <w:tblpPr w:leftFromText="180" w:rightFromText="180" w:vertAnchor="text" w:horzAnchor="margin" w:tblpY="8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3305"/>
        <w:gridCol w:w="3305"/>
      </w:tblGrid>
      <w:tr w:rsidR="00B67543" w:rsidRPr="001B1683" w14:paraId="30EE991C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215E1C12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Meeting Date </w:t>
            </w:r>
          </w:p>
        </w:tc>
        <w:tc>
          <w:tcPr>
            <w:tcW w:w="3305" w:type="dxa"/>
            <w:shd w:val="clear" w:color="auto" w:fill="auto"/>
          </w:tcPr>
          <w:p w14:paraId="3267B229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Attendees (Names and Roles)</w:t>
            </w:r>
          </w:p>
        </w:tc>
        <w:tc>
          <w:tcPr>
            <w:tcW w:w="3305" w:type="dxa"/>
            <w:shd w:val="clear" w:color="auto" w:fill="auto"/>
          </w:tcPr>
          <w:p w14:paraId="4F2A9DA5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Comments </w:t>
            </w:r>
          </w:p>
        </w:tc>
      </w:tr>
      <w:tr w:rsidR="00B67543" w:rsidRPr="001B1683" w14:paraId="61C32BBE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4C749CAA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11/1</w:t>
            </w:r>
            <w:r>
              <w:rPr>
                <w:rFonts w:cs="Arial"/>
              </w:rPr>
              <w:t>2</w:t>
            </w:r>
            <w:r w:rsidRPr="001B1683">
              <w:rPr>
                <w:rFonts w:cs="Arial"/>
              </w:rPr>
              <w:t>/20</w:t>
            </w:r>
          </w:p>
        </w:tc>
        <w:tc>
          <w:tcPr>
            <w:tcW w:w="3305" w:type="dxa"/>
            <w:shd w:val="clear" w:color="auto" w:fill="auto"/>
          </w:tcPr>
          <w:p w14:paraId="30AB0944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Michael (Co-manager)</w:t>
            </w:r>
          </w:p>
          <w:p w14:paraId="2C8F3193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Daniel (Co-manager)</w:t>
            </w:r>
          </w:p>
        </w:tc>
        <w:tc>
          <w:tcPr>
            <w:tcW w:w="3305" w:type="dxa"/>
            <w:shd w:val="clear" w:color="auto" w:fill="auto"/>
          </w:tcPr>
          <w:p w14:paraId="0C6D8CE7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Called</w:t>
            </w:r>
            <w:r w:rsidRPr="001B1683">
              <w:rPr>
                <w:rFonts w:cs="Arial"/>
              </w:rPr>
              <w:t xml:space="preserve"> to finalize block code and confirm all requirements have been met. </w:t>
            </w:r>
          </w:p>
        </w:tc>
      </w:tr>
    </w:tbl>
    <w:p w14:paraId="3D06BBA2" w14:textId="67CF69F3" w:rsidR="00D51651" w:rsidRPr="00B67543" w:rsidRDefault="0070014C" w:rsidP="00B675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24180C" wp14:editId="0FA8F068">
                <wp:simplePos x="0" y="0"/>
                <wp:positionH relativeFrom="column">
                  <wp:posOffset>-2346900</wp:posOffset>
                </wp:positionH>
                <wp:positionV relativeFrom="paragraph">
                  <wp:posOffset>1743230</wp:posOffset>
                </wp:positionV>
                <wp:extent cx="2520" cy="3960"/>
                <wp:effectExtent l="38100" t="38100" r="74295" b="723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AC0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6.2pt;margin-top:135.85pt;width:3.05pt;height:3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6gTeFAQAALAMAAA4AAAAAAAAAAAAAAAAAPAIAAGRycy9lMm9Eb2MueG1sUEsBAi0AFAAGAAgA&#10;AAAhAM0AIUDNAQAAdAQAABAAAAAAAAAAAAAAAAAA7QMAAGRycy9pbmsvaW5rMS54bWxQSwECLQAU&#10;AAYACAAAACEAvjsym+IAAAANAQAADwAAAAAAAAAAAAAAAADo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="00E85543">
        <w:t xml:space="preserve">Include documentation of the approval or confirmation of the requirements here.  For example: </w:t>
      </w:r>
      <w:bookmarkStart w:id="22" w:name="_Toc148859170"/>
    </w:p>
    <w:p w14:paraId="1C564C23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35B3A4F8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47CC9828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19D1F05B" w14:textId="4B4AE4F1" w:rsidR="00C24DE8" w:rsidRPr="00C24DE8" w:rsidRDefault="0066194C" w:rsidP="002066C8">
      <w:pPr>
        <w:pStyle w:val="ListParagraph"/>
        <w:numPr>
          <w:ilvl w:val="0"/>
          <w:numId w:val="12"/>
        </w:numPr>
      </w:pPr>
      <w:r>
        <w:t>Start in the designated square</w:t>
      </w:r>
    </w:p>
    <w:p w14:paraId="44FE2982" w14:textId="15EEC351" w:rsidR="0066194C" w:rsidRPr="00C24DE8" w:rsidRDefault="0066194C" w:rsidP="002066C8">
      <w:pPr>
        <w:pStyle w:val="ListParagraph"/>
        <w:numPr>
          <w:ilvl w:val="0"/>
          <w:numId w:val="12"/>
        </w:numPr>
      </w:pPr>
      <w:r>
        <w:t xml:space="preserve">Travel the circumference of first circle </w:t>
      </w:r>
    </w:p>
    <w:p w14:paraId="6B32D87F" w14:textId="3147DB37" w:rsidR="00185CB3" w:rsidRPr="00C24DE8" w:rsidRDefault="00185CB3" w:rsidP="002066C8">
      <w:pPr>
        <w:pStyle w:val="ListParagraph"/>
        <w:numPr>
          <w:ilvl w:val="0"/>
          <w:numId w:val="12"/>
        </w:numPr>
      </w:pPr>
      <w:r>
        <w:t xml:space="preserve">Travel </w:t>
      </w:r>
      <w:r w:rsidR="0042682F">
        <w:t xml:space="preserve">circumference of second </w:t>
      </w:r>
      <w:r w:rsidR="00A178F3">
        <w:t>circle in opposite direction that the first was completed</w:t>
      </w:r>
    </w:p>
    <w:p w14:paraId="3251A664" w14:textId="210E0212" w:rsidR="00A178F3" w:rsidRDefault="00A178F3" w:rsidP="002066C8">
      <w:pPr>
        <w:pStyle w:val="ListParagraph"/>
        <w:numPr>
          <w:ilvl w:val="0"/>
          <w:numId w:val="12"/>
        </w:numPr>
      </w:pPr>
      <w:r>
        <w:t>Complete figure eight a total of five times</w:t>
      </w:r>
    </w:p>
    <w:p w14:paraId="03991BBD" w14:textId="32BF87B1" w:rsidR="00A178F3" w:rsidRPr="00C24DE8" w:rsidRDefault="00975C5A" w:rsidP="002066C8">
      <w:pPr>
        <w:pStyle w:val="ListParagraph"/>
        <w:numPr>
          <w:ilvl w:val="0"/>
          <w:numId w:val="12"/>
        </w:numPr>
      </w:pPr>
      <w:r>
        <w:t xml:space="preserve">Finish in same </w:t>
      </w:r>
      <w:r w:rsidR="00976DB9">
        <w:t>square it started</w:t>
      </w:r>
    </w:p>
    <w:p w14:paraId="1ED8A4EE" w14:textId="064F6090" w:rsidR="00976DB9" w:rsidRPr="00C24DE8" w:rsidRDefault="00976DB9" w:rsidP="002066C8">
      <w:pPr>
        <w:pStyle w:val="ListParagraph"/>
        <w:numPr>
          <w:ilvl w:val="0"/>
          <w:numId w:val="12"/>
        </w:numPr>
      </w:pPr>
      <w:r>
        <w:t>Speak:</w:t>
      </w:r>
      <w:r w:rsidR="001B150B">
        <w:t xml:space="preserve"> </w:t>
      </w:r>
      <w:r w:rsidR="005B4745">
        <w:t>“I am the winner”</w:t>
      </w:r>
    </w:p>
    <w:p w14:paraId="3BB45E0C" w14:textId="069DEFA7" w:rsidR="005B4745" w:rsidRPr="00C24DE8" w:rsidRDefault="00CC7C17" w:rsidP="002066C8">
      <w:pPr>
        <w:pStyle w:val="ListParagraph"/>
        <w:numPr>
          <w:ilvl w:val="0"/>
          <w:numId w:val="12"/>
        </w:numPr>
      </w:pPr>
      <w:r>
        <w:t xml:space="preserve">Flash multicolored lights </w:t>
      </w:r>
      <w:r w:rsidR="00627742">
        <w:t>for five seconds</w:t>
      </w:r>
    </w:p>
    <w:p w14:paraId="0BC0DBE1" w14:textId="77777777" w:rsidR="00286323" w:rsidRDefault="00286323" w:rsidP="00E35D35">
      <w:pPr>
        <w:pStyle w:val="Heading2"/>
      </w:pPr>
      <w:bookmarkStart w:id="25" w:name="_Toc21616870"/>
      <w:r>
        <w:t>System Flow</w:t>
      </w:r>
      <w:bookmarkEnd w:id="25"/>
    </w:p>
    <w:p w14:paraId="00C007EE" w14:textId="3E1B950E" w:rsidR="00286323" w:rsidRPr="00286323" w:rsidRDefault="00A650DC" w:rsidP="00286323">
      <w:r>
        <w:rPr>
          <w:noProof/>
        </w:rPr>
        <w:drawing>
          <wp:inline distT="0" distB="0" distL="0" distR="0" wp14:anchorId="656E70A4" wp14:editId="2420B2B6">
            <wp:extent cx="6400800" cy="5389245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29FD" w14:textId="5E95F6A3" w:rsidR="001C1CED" w:rsidRDefault="001C1CED" w:rsidP="001C1CED">
      <w:pPr>
        <w:pStyle w:val="Heading2"/>
        <w:numPr>
          <w:ilvl w:val="0"/>
          <w:numId w:val="0"/>
        </w:numPr>
        <w:ind w:left="576"/>
      </w:pPr>
      <w:bookmarkStart w:id="26" w:name="_Toc21616871"/>
    </w:p>
    <w:p w14:paraId="3A23B83C" w14:textId="075FBAA7" w:rsidR="001C1CED" w:rsidRDefault="001C1CED" w:rsidP="001C1CED"/>
    <w:p w14:paraId="7E885EDF" w14:textId="50AC98C8" w:rsidR="001C1CED" w:rsidRDefault="001C1CED" w:rsidP="001C1CED"/>
    <w:p w14:paraId="086E0F98" w14:textId="0158F305" w:rsidR="001C1CED" w:rsidRDefault="001C1CED" w:rsidP="001C1CED"/>
    <w:p w14:paraId="4C6FAE27" w14:textId="7378F5DE" w:rsidR="001C1CED" w:rsidRDefault="001C1CED" w:rsidP="001C1CED"/>
    <w:p w14:paraId="074B4051" w14:textId="44D2BB71" w:rsidR="00A74692" w:rsidRDefault="00A74692" w:rsidP="005B1DBE">
      <w:pPr>
        <w:pStyle w:val="Heading2"/>
        <w:numPr>
          <w:ilvl w:val="0"/>
          <w:numId w:val="0"/>
        </w:numPr>
      </w:pPr>
    </w:p>
    <w:p w14:paraId="636DC7EC" w14:textId="77777777" w:rsidR="00067661" w:rsidRPr="00067661" w:rsidRDefault="00067661" w:rsidP="00067661"/>
    <w:p w14:paraId="61FCE9FC" w14:textId="12E73C0D" w:rsidR="00120AA1" w:rsidRDefault="00120AA1" w:rsidP="006D23BF">
      <w:pPr>
        <w:pStyle w:val="Heading2"/>
        <w:numPr>
          <w:ilvl w:val="1"/>
          <w:numId w:val="11"/>
        </w:numPr>
      </w:pPr>
      <w:r>
        <w:t>Software</w:t>
      </w:r>
      <w:bookmarkEnd w:id="26"/>
    </w:p>
    <w:p w14:paraId="4FF00B7C" w14:textId="596F22F5" w:rsidR="00430F83" w:rsidRDefault="00DD06F8" w:rsidP="00430F83">
      <w:r>
        <w:t>Block code that is a representation of JavaScript which was controlled through the Sphero Edu software.</w:t>
      </w:r>
    </w:p>
    <w:p w14:paraId="179CE3F4" w14:textId="07445A88" w:rsidR="00CB4EFA" w:rsidRDefault="00CB4EFA" w:rsidP="00430F83">
      <w:r>
        <w:rPr>
          <w:noProof/>
        </w:rPr>
        <w:drawing>
          <wp:inline distT="0" distB="0" distL="0" distR="0" wp14:anchorId="6451BF3D" wp14:editId="01FC63C7">
            <wp:extent cx="6400800" cy="3600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BA9" w14:textId="331F5640" w:rsidR="001C1CED" w:rsidRDefault="00CB4EFA" w:rsidP="00430F83">
      <w:r>
        <w:rPr>
          <w:noProof/>
        </w:rPr>
        <w:drawing>
          <wp:inline distT="0" distB="0" distL="0" distR="0" wp14:anchorId="543CB1A3" wp14:editId="6055DF94">
            <wp:extent cx="6400800" cy="36004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9F22" w14:textId="6AE25079" w:rsidR="001C1CED" w:rsidRPr="00430F83" w:rsidRDefault="001C1CED" w:rsidP="00430F83"/>
    <w:p w14:paraId="004A7740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1E3B5A61" w14:textId="66C69451" w:rsidR="006C005E" w:rsidRPr="006C005E" w:rsidRDefault="006D0C91" w:rsidP="006C005E">
      <w:r>
        <w:t xml:space="preserve">Sphero </w:t>
      </w:r>
      <w:r w:rsidR="003F2762">
        <w:t xml:space="preserve">Edu was used to control the Sphero robot which was version SPRK+. This was done through Bluetooth </w:t>
      </w:r>
      <w:r w:rsidR="007D22D8">
        <w:t xml:space="preserve">from a personal laptop </w:t>
      </w:r>
      <w:r w:rsidR="007E26EE">
        <w:t xml:space="preserve">that allowed connection </w:t>
      </w:r>
      <w:r w:rsidR="00A72591">
        <w:t>between the SPRK+ and</w:t>
      </w:r>
      <w:r w:rsidR="00595859">
        <w:t xml:space="preserve"> the Sphero Edu app to access the block code. </w:t>
      </w:r>
    </w:p>
    <w:p w14:paraId="0186443F" w14:textId="77777777" w:rsidR="008C5218" w:rsidRPr="006C005E" w:rsidRDefault="008C5218" w:rsidP="006C005E"/>
    <w:p w14:paraId="3C681B13" w14:textId="77777777" w:rsidR="00120AA1" w:rsidRDefault="00120AA1" w:rsidP="00E35D35">
      <w:pPr>
        <w:pStyle w:val="Heading2"/>
      </w:pPr>
      <w:bookmarkStart w:id="28" w:name="_Toc21616873"/>
      <w:r>
        <w:t>Test Plan</w:t>
      </w:r>
      <w:bookmarkEnd w:id="28"/>
    </w:p>
    <w:p w14:paraId="32E3E879" w14:textId="77777777" w:rsidR="00ED3C37" w:rsidRDefault="00ED3C37" w:rsidP="00120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AA3F5F" w14:paraId="2BDA5D06" w14:textId="77777777" w:rsidTr="00CB4EFA">
        <w:tc>
          <w:tcPr>
            <w:tcW w:w="1678" w:type="dxa"/>
            <w:shd w:val="clear" w:color="auto" w:fill="auto"/>
          </w:tcPr>
          <w:p w14:paraId="66B41238" w14:textId="6492D0F3" w:rsidR="00AA3F5F" w:rsidRDefault="00AA3F5F" w:rsidP="00AA3F5F">
            <w:r w:rsidRPr="008C5218">
              <w:rPr>
                <w:b/>
                <w:bCs/>
              </w:rPr>
              <w:t xml:space="preserve">Reason for Test Case </w:t>
            </w:r>
          </w:p>
        </w:tc>
        <w:tc>
          <w:tcPr>
            <w:tcW w:w="1678" w:type="dxa"/>
            <w:shd w:val="clear" w:color="auto" w:fill="auto"/>
          </w:tcPr>
          <w:p w14:paraId="252BE302" w14:textId="6F66E965" w:rsidR="00AA3F5F" w:rsidRDefault="00AA3F5F" w:rsidP="00AA3F5F">
            <w:r w:rsidRPr="008C5218">
              <w:rPr>
                <w:b/>
                <w:bCs/>
              </w:rPr>
              <w:t xml:space="preserve">Test Date </w:t>
            </w:r>
          </w:p>
        </w:tc>
        <w:tc>
          <w:tcPr>
            <w:tcW w:w="1678" w:type="dxa"/>
            <w:shd w:val="clear" w:color="auto" w:fill="auto"/>
          </w:tcPr>
          <w:p w14:paraId="1FB09673" w14:textId="5A14AFD7" w:rsidR="00AA3F5F" w:rsidRDefault="00AA3F5F" w:rsidP="00AA3F5F">
            <w:r w:rsidRPr="008C5218">
              <w:rPr>
                <w:b/>
                <w:bCs/>
              </w:rPr>
              <w:t xml:space="preserve">Expected Output </w:t>
            </w:r>
          </w:p>
        </w:tc>
        <w:tc>
          <w:tcPr>
            <w:tcW w:w="1678" w:type="dxa"/>
            <w:shd w:val="clear" w:color="auto" w:fill="auto"/>
          </w:tcPr>
          <w:p w14:paraId="548881A2" w14:textId="66AAB786" w:rsidR="00AA3F5F" w:rsidRDefault="00AA3F5F" w:rsidP="00AA3F5F">
            <w:r w:rsidRPr="008C5218">
              <w:rPr>
                <w:b/>
                <w:bCs/>
              </w:rPr>
              <w:t xml:space="preserve">Observed Output </w:t>
            </w:r>
          </w:p>
        </w:tc>
        <w:tc>
          <w:tcPr>
            <w:tcW w:w="1679" w:type="dxa"/>
            <w:shd w:val="clear" w:color="auto" w:fill="auto"/>
          </w:tcPr>
          <w:p w14:paraId="13E2051D" w14:textId="3E4F8983" w:rsidR="00AA3F5F" w:rsidRDefault="00AA3F5F" w:rsidP="00AA3F5F">
            <w:r w:rsidRPr="008C5218">
              <w:rPr>
                <w:b/>
                <w:bCs/>
              </w:rPr>
              <w:t xml:space="preserve">Staff Name </w:t>
            </w:r>
          </w:p>
        </w:tc>
        <w:tc>
          <w:tcPr>
            <w:tcW w:w="1679" w:type="dxa"/>
            <w:shd w:val="clear" w:color="auto" w:fill="auto"/>
          </w:tcPr>
          <w:p w14:paraId="60EAD42B" w14:textId="0C5B4DC5" w:rsidR="00AA3F5F" w:rsidRDefault="00AA3F5F" w:rsidP="00AA3F5F">
            <w:r w:rsidRPr="008C5218">
              <w:rPr>
                <w:b/>
                <w:bCs/>
              </w:rPr>
              <w:t xml:space="preserve">Pass/Fail </w:t>
            </w:r>
          </w:p>
        </w:tc>
      </w:tr>
      <w:tr w:rsidR="00AA3F5F" w14:paraId="15015E1C" w14:textId="77777777" w:rsidTr="00B67543">
        <w:tc>
          <w:tcPr>
            <w:tcW w:w="1678" w:type="dxa"/>
          </w:tcPr>
          <w:p w14:paraId="732F7C21" w14:textId="563530CA" w:rsidR="00AA3F5F" w:rsidRDefault="00AA3F5F" w:rsidP="00AA3F5F">
            <w:r>
              <w:t xml:space="preserve">First test </w:t>
            </w:r>
          </w:p>
        </w:tc>
        <w:tc>
          <w:tcPr>
            <w:tcW w:w="1678" w:type="dxa"/>
          </w:tcPr>
          <w:p w14:paraId="7FB9ECBB" w14:textId="43C3E5A4" w:rsidR="00AA3F5F" w:rsidRDefault="00793F72" w:rsidP="00AA3F5F">
            <w:r>
              <w:t>11/23/20</w:t>
            </w:r>
          </w:p>
        </w:tc>
        <w:tc>
          <w:tcPr>
            <w:tcW w:w="1678" w:type="dxa"/>
          </w:tcPr>
          <w:p w14:paraId="1ABBADC2" w14:textId="0867634E" w:rsidR="00AA3F5F" w:rsidRDefault="00A950A7" w:rsidP="00AA3F5F">
            <w:r>
              <w:t xml:space="preserve">A few errors and </w:t>
            </w:r>
            <w:r w:rsidR="00A17ECF">
              <w:t xml:space="preserve">unknown factors that we have failed to consider </w:t>
            </w:r>
          </w:p>
        </w:tc>
        <w:tc>
          <w:tcPr>
            <w:tcW w:w="1678" w:type="dxa"/>
          </w:tcPr>
          <w:p w14:paraId="2D05ADA4" w14:textId="0C535EAC" w:rsidR="00AA3F5F" w:rsidRDefault="00A17ECF" w:rsidP="00AA3F5F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did not follow the figure eight </w:t>
            </w:r>
            <w:r w:rsidR="00C96C95">
              <w:t xml:space="preserve">rather it just made </w:t>
            </w:r>
            <w:r w:rsidR="003F2C56">
              <w:t xml:space="preserve">two separate circles </w:t>
            </w:r>
          </w:p>
        </w:tc>
        <w:tc>
          <w:tcPr>
            <w:tcW w:w="1679" w:type="dxa"/>
          </w:tcPr>
          <w:p w14:paraId="4DE32EF7" w14:textId="61A32887" w:rsidR="00AA3F5F" w:rsidRDefault="00793F72" w:rsidP="00AA3F5F">
            <w:r>
              <w:t xml:space="preserve">Michael and Daniel </w:t>
            </w:r>
          </w:p>
        </w:tc>
        <w:tc>
          <w:tcPr>
            <w:tcW w:w="1679" w:type="dxa"/>
          </w:tcPr>
          <w:p w14:paraId="1F8D9106" w14:textId="644B6AD7" w:rsidR="00AA3F5F" w:rsidRDefault="00793F72" w:rsidP="00AA3F5F">
            <w:r>
              <w:t>Fail</w:t>
            </w:r>
          </w:p>
        </w:tc>
      </w:tr>
      <w:tr w:rsidR="00AA3F5F" w14:paraId="0744ECDC" w14:textId="77777777" w:rsidTr="00B67543">
        <w:tc>
          <w:tcPr>
            <w:tcW w:w="1678" w:type="dxa"/>
          </w:tcPr>
          <w:p w14:paraId="70842439" w14:textId="5008B340" w:rsidR="00AA3F5F" w:rsidRDefault="00CE45E8" w:rsidP="00AA3F5F">
            <w:r>
              <w:t xml:space="preserve">Make the </w:t>
            </w:r>
            <w:proofErr w:type="spellStart"/>
            <w:r>
              <w:t>sphero</w:t>
            </w:r>
            <w:proofErr w:type="spellEnd"/>
            <w:r>
              <w:t xml:space="preserve"> follow the path of one circle </w:t>
            </w:r>
          </w:p>
        </w:tc>
        <w:tc>
          <w:tcPr>
            <w:tcW w:w="1678" w:type="dxa"/>
          </w:tcPr>
          <w:p w14:paraId="186E868F" w14:textId="284B6827" w:rsidR="00AA3F5F" w:rsidRDefault="00793F72" w:rsidP="00AA3F5F">
            <w:r>
              <w:t>11/23/20</w:t>
            </w:r>
          </w:p>
        </w:tc>
        <w:tc>
          <w:tcPr>
            <w:tcW w:w="1678" w:type="dxa"/>
          </w:tcPr>
          <w:p w14:paraId="632CEC7F" w14:textId="733FE53C" w:rsidR="00AA3F5F" w:rsidRDefault="009822D7" w:rsidP="00AA3F5F">
            <w:r>
              <w:t>Traveled the full circle without errors</w:t>
            </w:r>
          </w:p>
        </w:tc>
        <w:tc>
          <w:tcPr>
            <w:tcW w:w="1678" w:type="dxa"/>
          </w:tcPr>
          <w:p w14:paraId="4D79A817" w14:textId="2963C2DC" w:rsidR="00AA3F5F" w:rsidRDefault="00622EA6" w:rsidP="00AA3F5F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did make the full circle with </w:t>
            </w:r>
            <w:r w:rsidR="000D458A">
              <w:t>no errors</w:t>
            </w:r>
          </w:p>
        </w:tc>
        <w:tc>
          <w:tcPr>
            <w:tcW w:w="1679" w:type="dxa"/>
          </w:tcPr>
          <w:p w14:paraId="4F326008" w14:textId="565AB571" w:rsidR="00AA3F5F" w:rsidRDefault="00793F72" w:rsidP="00AA3F5F">
            <w:r>
              <w:t xml:space="preserve">Michael and Daniel </w:t>
            </w:r>
          </w:p>
        </w:tc>
        <w:tc>
          <w:tcPr>
            <w:tcW w:w="1679" w:type="dxa"/>
          </w:tcPr>
          <w:p w14:paraId="5A9AFF67" w14:textId="6E706994" w:rsidR="00AA3F5F" w:rsidRDefault="00622EA6" w:rsidP="00AA3F5F">
            <w:r>
              <w:t>pass</w:t>
            </w:r>
          </w:p>
        </w:tc>
      </w:tr>
      <w:tr w:rsidR="00AA3F5F" w14:paraId="4CEA7BC7" w14:textId="77777777" w:rsidTr="00B67543">
        <w:tc>
          <w:tcPr>
            <w:tcW w:w="1678" w:type="dxa"/>
          </w:tcPr>
          <w:p w14:paraId="7A3F709C" w14:textId="5F5C34E4" w:rsidR="00AA3F5F" w:rsidRDefault="00CD65FD" w:rsidP="00AA3F5F">
            <w:r>
              <w:t xml:space="preserve">Make the </w:t>
            </w:r>
            <w:proofErr w:type="spellStart"/>
            <w:r>
              <w:t>sphero</w:t>
            </w:r>
            <w:proofErr w:type="spellEnd"/>
            <w:r>
              <w:t xml:space="preserve"> follow the path of the second </w:t>
            </w:r>
            <w:r w:rsidR="001478B2">
              <w:t xml:space="preserve">circle </w:t>
            </w:r>
          </w:p>
        </w:tc>
        <w:tc>
          <w:tcPr>
            <w:tcW w:w="1678" w:type="dxa"/>
          </w:tcPr>
          <w:p w14:paraId="6ED015D1" w14:textId="6CF46115" w:rsidR="00AA3F5F" w:rsidRDefault="00793F72" w:rsidP="00AA3F5F">
            <w:r>
              <w:t>11/23/20</w:t>
            </w:r>
          </w:p>
        </w:tc>
        <w:tc>
          <w:tcPr>
            <w:tcW w:w="1678" w:type="dxa"/>
          </w:tcPr>
          <w:p w14:paraId="3FE1EA96" w14:textId="05D7B116" w:rsidR="00AA3F5F" w:rsidRDefault="009E38FF" w:rsidP="00AA3F5F">
            <w:r>
              <w:t xml:space="preserve">Travels the second circle </w:t>
            </w:r>
            <w:r w:rsidR="00EB23C5">
              <w:t xml:space="preserve">with </w:t>
            </w:r>
            <w:r w:rsidR="005A7B3F">
              <w:t xml:space="preserve">no problems </w:t>
            </w:r>
          </w:p>
        </w:tc>
        <w:tc>
          <w:tcPr>
            <w:tcW w:w="1678" w:type="dxa"/>
          </w:tcPr>
          <w:p w14:paraId="58F1597A" w14:textId="1CCF2D6A" w:rsidR="00AA3F5F" w:rsidRDefault="00487DB8" w:rsidP="00AA3F5F">
            <w:r>
              <w:t xml:space="preserve">Followed the second circles path with no issues </w:t>
            </w:r>
          </w:p>
        </w:tc>
        <w:tc>
          <w:tcPr>
            <w:tcW w:w="1679" w:type="dxa"/>
          </w:tcPr>
          <w:p w14:paraId="3E02871F" w14:textId="008BC20D" w:rsidR="00AA3F5F" w:rsidRDefault="00793F72" w:rsidP="00AA3F5F">
            <w:r>
              <w:t xml:space="preserve">Michael and Daniel </w:t>
            </w:r>
          </w:p>
        </w:tc>
        <w:tc>
          <w:tcPr>
            <w:tcW w:w="1679" w:type="dxa"/>
          </w:tcPr>
          <w:p w14:paraId="02067606" w14:textId="04F7F95F" w:rsidR="00AA3F5F" w:rsidRDefault="00487DB8" w:rsidP="00AA3F5F">
            <w:r>
              <w:t xml:space="preserve">Pass </w:t>
            </w:r>
          </w:p>
        </w:tc>
      </w:tr>
      <w:tr w:rsidR="00AA3F5F" w14:paraId="3319393C" w14:textId="77777777" w:rsidTr="00B67543">
        <w:tc>
          <w:tcPr>
            <w:tcW w:w="1678" w:type="dxa"/>
          </w:tcPr>
          <w:p w14:paraId="5A9B5297" w14:textId="3C907FAD" w:rsidR="00AA3F5F" w:rsidRDefault="00B864FB" w:rsidP="00AA3F5F">
            <w:r>
              <w:t>Make sure t</w:t>
            </w:r>
            <w:r w:rsidR="00AD389B">
              <w:t xml:space="preserve">he </w:t>
            </w:r>
            <w:proofErr w:type="spellStart"/>
            <w:r w:rsidR="00AD389B">
              <w:t>sphero</w:t>
            </w:r>
            <w:proofErr w:type="spellEnd"/>
            <w:r w:rsidR="00AD389B">
              <w:t xml:space="preserve"> follows the entire figure eight </w:t>
            </w:r>
          </w:p>
        </w:tc>
        <w:tc>
          <w:tcPr>
            <w:tcW w:w="1678" w:type="dxa"/>
          </w:tcPr>
          <w:p w14:paraId="13BC5EC6" w14:textId="3B3FB5B5" w:rsidR="00AA3F5F" w:rsidRDefault="00793F72" w:rsidP="00AA3F5F">
            <w:r>
              <w:t>11/23/20</w:t>
            </w:r>
          </w:p>
        </w:tc>
        <w:tc>
          <w:tcPr>
            <w:tcW w:w="1678" w:type="dxa"/>
          </w:tcPr>
          <w:p w14:paraId="3C8C8555" w14:textId="596CD40C" w:rsidR="00AA3F5F" w:rsidRDefault="00AD389B" w:rsidP="00AA3F5F">
            <w:r>
              <w:t>Some slight adjustments to speed or timing depending on margin of error</w:t>
            </w:r>
          </w:p>
        </w:tc>
        <w:tc>
          <w:tcPr>
            <w:tcW w:w="1678" w:type="dxa"/>
          </w:tcPr>
          <w:p w14:paraId="75E3D894" w14:textId="698808FE" w:rsidR="00AA3F5F" w:rsidRDefault="00654D9D" w:rsidP="00AA3F5F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was off </w:t>
            </w:r>
            <w:r w:rsidR="00F20D61">
              <w:t>by a little bit</w:t>
            </w:r>
            <w:r w:rsidR="008148D0">
              <w:t xml:space="preserve"> so we must fix speed </w:t>
            </w:r>
          </w:p>
        </w:tc>
        <w:tc>
          <w:tcPr>
            <w:tcW w:w="1679" w:type="dxa"/>
          </w:tcPr>
          <w:p w14:paraId="40F8A9A4" w14:textId="6C03E602" w:rsidR="00AA3F5F" w:rsidRDefault="00793F72" w:rsidP="00AA3F5F">
            <w:r>
              <w:t xml:space="preserve">Michael and Daniel </w:t>
            </w:r>
          </w:p>
        </w:tc>
        <w:tc>
          <w:tcPr>
            <w:tcW w:w="1679" w:type="dxa"/>
          </w:tcPr>
          <w:p w14:paraId="1E90C66E" w14:textId="4FCE246E" w:rsidR="00AA3F5F" w:rsidRDefault="00793F72" w:rsidP="00AA3F5F">
            <w:r>
              <w:t>Fail</w:t>
            </w:r>
          </w:p>
        </w:tc>
      </w:tr>
      <w:tr w:rsidR="00AA3F5F" w14:paraId="3E1ED216" w14:textId="77777777" w:rsidTr="00B67543">
        <w:tc>
          <w:tcPr>
            <w:tcW w:w="1678" w:type="dxa"/>
          </w:tcPr>
          <w:p w14:paraId="69B59361" w14:textId="005958FE" w:rsidR="00AA3F5F" w:rsidRDefault="00DC6934" w:rsidP="00AA3F5F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should run the figure eight course five times </w:t>
            </w:r>
            <w:r w:rsidR="00472053">
              <w:t xml:space="preserve">and complete all requirements </w:t>
            </w:r>
          </w:p>
        </w:tc>
        <w:tc>
          <w:tcPr>
            <w:tcW w:w="1678" w:type="dxa"/>
          </w:tcPr>
          <w:p w14:paraId="75E3CF3F" w14:textId="02A7B699" w:rsidR="00AA3F5F" w:rsidRDefault="00793F72" w:rsidP="00AA3F5F">
            <w:r>
              <w:t>11/23/20</w:t>
            </w:r>
          </w:p>
        </w:tc>
        <w:tc>
          <w:tcPr>
            <w:tcW w:w="1678" w:type="dxa"/>
          </w:tcPr>
          <w:p w14:paraId="3F928A04" w14:textId="6609A439" w:rsidR="00AA3F5F" w:rsidRDefault="00D44D3B" w:rsidP="00AA3F5F">
            <w:r>
              <w:t xml:space="preserve">Should be no errors </w:t>
            </w:r>
            <w:r w:rsidR="000D70FD">
              <w:t>overall</w:t>
            </w:r>
          </w:p>
        </w:tc>
        <w:tc>
          <w:tcPr>
            <w:tcW w:w="1678" w:type="dxa"/>
          </w:tcPr>
          <w:p w14:paraId="73C5851B" w14:textId="42E2A9EA" w:rsidR="00AA3F5F" w:rsidRDefault="00272CC5" w:rsidP="00AA3F5F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completed the figure eight five times and completed all requirements</w:t>
            </w:r>
          </w:p>
        </w:tc>
        <w:tc>
          <w:tcPr>
            <w:tcW w:w="1679" w:type="dxa"/>
          </w:tcPr>
          <w:p w14:paraId="7B904BD9" w14:textId="47BE7B2D" w:rsidR="00AA3F5F" w:rsidRDefault="00793F72" w:rsidP="00AA3F5F">
            <w:r>
              <w:t xml:space="preserve">Michael and Daniel </w:t>
            </w:r>
          </w:p>
        </w:tc>
        <w:tc>
          <w:tcPr>
            <w:tcW w:w="1679" w:type="dxa"/>
          </w:tcPr>
          <w:p w14:paraId="69BACB86" w14:textId="370E11B8" w:rsidR="00AA3F5F" w:rsidRDefault="00793F72" w:rsidP="00AA3F5F">
            <w:r>
              <w:t xml:space="preserve">Pass </w:t>
            </w:r>
          </w:p>
        </w:tc>
      </w:tr>
    </w:tbl>
    <w:p w14:paraId="2DB797F6" w14:textId="77777777" w:rsidR="00ED3C37" w:rsidRPr="00120AA1" w:rsidRDefault="00ED3C37" w:rsidP="00120AA1"/>
    <w:p w14:paraId="774D81F2" w14:textId="77777777" w:rsidR="00AB5F08" w:rsidRPr="00AB5F08" w:rsidRDefault="007A4E83" w:rsidP="00AB5F08">
      <w:pPr>
        <w:pStyle w:val="Heading2"/>
      </w:pPr>
      <w:bookmarkStart w:id="29" w:name="_Toc21616874"/>
      <w:r>
        <w:t>Task List/Gantt Chart</w:t>
      </w:r>
      <w:bookmarkEnd w:id="29"/>
    </w:p>
    <w:p w14:paraId="6939533B" w14:textId="7706C4B8" w:rsidR="000A236C" w:rsidRDefault="000A236C" w:rsidP="000A236C">
      <w:r>
        <w:t xml:space="preserve">Full </w:t>
      </w:r>
      <w:proofErr w:type="spellStart"/>
      <w:r>
        <w:t>Gnatt</w:t>
      </w:r>
      <w:proofErr w:type="spellEnd"/>
      <w:r>
        <w:t xml:space="preserve"> chart on GitHub </w:t>
      </w:r>
      <w:hyperlink r:id="rId16" w:history="1">
        <w:r w:rsidR="008A22E4" w:rsidRPr="008A22E4">
          <w:rPr>
            <w:rStyle w:val="Hyperlink"/>
          </w:rPr>
          <w:t>here</w:t>
        </w:r>
      </w:hyperlink>
    </w:p>
    <w:p w14:paraId="2867D253" w14:textId="77777777" w:rsidR="000A236C" w:rsidRPr="000A236C" w:rsidRDefault="000A236C" w:rsidP="000A236C"/>
    <w:p w14:paraId="651FD515" w14:textId="36948D06" w:rsidR="003E44E9" w:rsidRPr="007A4E83" w:rsidRDefault="00B74456" w:rsidP="007A4E83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7E31A8" wp14:editId="7301B6F4">
                <wp:simplePos x="0" y="0"/>
                <wp:positionH relativeFrom="column">
                  <wp:posOffset>-1017600</wp:posOffset>
                </wp:positionH>
                <wp:positionV relativeFrom="paragraph">
                  <wp:posOffset>3317160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A65C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81.55pt;margin-top:259.8pt;width:2.9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">
                <v:imagedata r:id="rId18" o:title=""/>
              </v:shape>
            </w:pict>
          </mc:Fallback>
        </mc:AlternateContent>
      </w:r>
      <w:r w:rsidR="001C4D9E">
        <w:rPr>
          <w:noProof/>
        </w:rPr>
        <w:drawing>
          <wp:inline distT="0" distB="0" distL="0" distR="0" wp14:anchorId="44EB0EF7" wp14:editId="76352013">
            <wp:extent cx="6400800" cy="360045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749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514"/>
        <w:gridCol w:w="2531"/>
        <w:gridCol w:w="2516"/>
      </w:tblGrid>
      <w:tr w:rsidR="00711AA7" w:rsidRPr="00711AA7" w14:paraId="6DA149BC" w14:textId="77777777" w:rsidTr="00BB49C2">
        <w:tc>
          <w:tcPr>
            <w:tcW w:w="2574" w:type="dxa"/>
            <w:shd w:val="clear" w:color="auto" w:fill="auto"/>
          </w:tcPr>
          <w:p w14:paraId="62307E9E" w14:textId="77777777" w:rsidR="00711AA7" w:rsidRPr="00711AA7" w:rsidRDefault="00711AA7" w:rsidP="00711AA7">
            <w:r w:rsidRPr="00711AA7">
              <w:t xml:space="preserve">Name </w:t>
            </w:r>
          </w:p>
        </w:tc>
        <w:tc>
          <w:tcPr>
            <w:tcW w:w="2574" w:type="dxa"/>
            <w:shd w:val="clear" w:color="auto" w:fill="auto"/>
          </w:tcPr>
          <w:p w14:paraId="797654A7" w14:textId="77777777" w:rsidR="00711AA7" w:rsidRPr="00711AA7" w:rsidRDefault="00711AA7" w:rsidP="00711AA7">
            <w:r w:rsidRPr="00711AA7">
              <w:t>Role</w:t>
            </w:r>
          </w:p>
        </w:tc>
        <w:tc>
          <w:tcPr>
            <w:tcW w:w="2574" w:type="dxa"/>
            <w:shd w:val="clear" w:color="auto" w:fill="auto"/>
          </w:tcPr>
          <w:p w14:paraId="4B9A8207" w14:textId="77777777" w:rsidR="00711AA7" w:rsidRPr="00711AA7" w:rsidRDefault="00711AA7" w:rsidP="00711AA7">
            <w:r w:rsidRPr="00711AA7">
              <w:t>Responsibility</w:t>
            </w:r>
          </w:p>
        </w:tc>
        <w:tc>
          <w:tcPr>
            <w:tcW w:w="2574" w:type="dxa"/>
            <w:shd w:val="clear" w:color="auto" w:fill="auto"/>
          </w:tcPr>
          <w:p w14:paraId="017B2E06" w14:textId="77777777" w:rsidR="00711AA7" w:rsidRPr="00711AA7" w:rsidRDefault="00711AA7" w:rsidP="00711AA7">
            <w:r w:rsidRPr="00711AA7">
              <w:t>Reports To</w:t>
            </w:r>
          </w:p>
        </w:tc>
      </w:tr>
      <w:tr w:rsidR="00711AA7" w:rsidRPr="00711AA7" w14:paraId="4607FD5B" w14:textId="77777777" w:rsidTr="00BB49C2">
        <w:tc>
          <w:tcPr>
            <w:tcW w:w="2574" w:type="dxa"/>
            <w:shd w:val="clear" w:color="auto" w:fill="auto"/>
          </w:tcPr>
          <w:p w14:paraId="5F969BEB" w14:textId="77777777" w:rsidR="00711AA7" w:rsidRPr="00711AA7" w:rsidRDefault="00711AA7" w:rsidP="00711AA7">
            <w:r w:rsidRPr="00711AA7">
              <w:t xml:space="preserve">Michael </w:t>
            </w:r>
          </w:p>
        </w:tc>
        <w:tc>
          <w:tcPr>
            <w:tcW w:w="2574" w:type="dxa"/>
            <w:shd w:val="clear" w:color="auto" w:fill="auto"/>
          </w:tcPr>
          <w:p w14:paraId="2FE87E08" w14:textId="77777777" w:rsidR="00711AA7" w:rsidRPr="00711AA7" w:rsidRDefault="00711AA7" w:rsidP="00711AA7">
            <w:r w:rsidRPr="00711AA7">
              <w:t xml:space="preserve">Co-manager </w:t>
            </w:r>
          </w:p>
        </w:tc>
        <w:tc>
          <w:tcPr>
            <w:tcW w:w="2574" w:type="dxa"/>
            <w:shd w:val="clear" w:color="auto" w:fill="auto"/>
          </w:tcPr>
          <w:p w14:paraId="0537D5D2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4A1295C2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  <w:tr w:rsidR="00711AA7" w:rsidRPr="00711AA7" w14:paraId="7D9019EB" w14:textId="77777777" w:rsidTr="00BB49C2">
        <w:tc>
          <w:tcPr>
            <w:tcW w:w="2574" w:type="dxa"/>
            <w:shd w:val="clear" w:color="auto" w:fill="auto"/>
          </w:tcPr>
          <w:p w14:paraId="3B8F69A5" w14:textId="77777777" w:rsidR="00711AA7" w:rsidRPr="00711AA7" w:rsidRDefault="00711AA7" w:rsidP="00711AA7">
            <w:r w:rsidRPr="00711AA7">
              <w:t xml:space="preserve">Daniel </w:t>
            </w:r>
          </w:p>
        </w:tc>
        <w:tc>
          <w:tcPr>
            <w:tcW w:w="2574" w:type="dxa"/>
            <w:shd w:val="clear" w:color="auto" w:fill="auto"/>
          </w:tcPr>
          <w:p w14:paraId="07D4B3C4" w14:textId="77777777" w:rsidR="00711AA7" w:rsidRPr="00711AA7" w:rsidRDefault="00711AA7" w:rsidP="00711AA7">
            <w:r w:rsidRPr="00711AA7">
              <w:t>CO-manager</w:t>
            </w:r>
          </w:p>
        </w:tc>
        <w:tc>
          <w:tcPr>
            <w:tcW w:w="2574" w:type="dxa"/>
            <w:shd w:val="clear" w:color="auto" w:fill="auto"/>
          </w:tcPr>
          <w:p w14:paraId="06010AFF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710F933A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</w:tbl>
    <w:p w14:paraId="6F703FF3" w14:textId="77777777" w:rsidR="001215CF" w:rsidRPr="001215CF" w:rsidRDefault="001215CF" w:rsidP="001215CF"/>
    <w:bookmarkEnd w:id="22"/>
    <w:p w14:paraId="4052313B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DCA5E" w14:textId="77777777" w:rsidR="00F03CE7" w:rsidRDefault="00F03CE7">
      <w:r>
        <w:separator/>
      </w:r>
    </w:p>
  </w:endnote>
  <w:endnote w:type="continuationSeparator" w:id="0">
    <w:p w14:paraId="6808A3FB" w14:textId="77777777" w:rsidR="00F03CE7" w:rsidRDefault="00F03CE7">
      <w:r>
        <w:continuationSeparator/>
      </w:r>
    </w:p>
  </w:endnote>
  <w:endnote w:type="continuationNotice" w:id="1">
    <w:p w14:paraId="298D26ED" w14:textId="77777777" w:rsidR="00F03CE7" w:rsidRDefault="00F03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56C7" w14:textId="36690962" w:rsidR="000C0E0D" w:rsidRDefault="000C0E0D">
    <w:pPr>
      <w:pStyle w:val="Footer"/>
    </w:pPr>
  </w:p>
  <w:p w14:paraId="50FBEF52" w14:textId="77777777" w:rsidR="00BE0FCE" w:rsidRDefault="00BE0F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5415" w14:textId="6BA68C39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FC0FF6">
      <w:rPr>
        <w:noProof/>
        <w:sz w:val="18"/>
        <w:szCs w:val="18"/>
      </w:rPr>
      <w:t>November 23, 2020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28FDE" w14:textId="77777777" w:rsidR="00F03CE7" w:rsidRDefault="00F03CE7">
      <w:r>
        <w:separator/>
      </w:r>
    </w:p>
  </w:footnote>
  <w:footnote w:type="continuationSeparator" w:id="0">
    <w:p w14:paraId="1F7FCEF2" w14:textId="77777777" w:rsidR="00F03CE7" w:rsidRDefault="00F03CE7">
      <w:r>
        <w:continuationSeparator/>
      </w:r>
    </w:p>
  </w:footnote>
  <w:footnote w:type="continuationNotice" w:id="1">
    <w:p w14:paraId="0C4E40DA" w14:textId="77777777" w:rsidR="00F03CE7" w:rsidRDefault="00F03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863" w14:textId="4EB46795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9F2FC5">
      <w:rPr>
        <w:rFonts w:cs="Arial"/>
        <w:b/>
        <w:i/>
        <w:szCs w:val="20"/>
      </w:rPr>
      <w:t>2</w:t>
    </w:r>
    <w:r>
      <w:rPr>
        <w:rFonts w:cs="Arial"/>
        <w:b/>
        <w:i/>
        <w:szCs w:val="20"/>
      </w:rPr>
      <w:t xml:space="preserve"> - </w:t>
    </w:r>
    <w:r w:rsidR="009F2FC5">
      <w:rPr>
        <w:rFonts w:cs="Arial"/>
        <w:b/>
        <w:i/>
        <w:szCs w:val="20"/>
      </w:rPr>
      <w:t>Accuracy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6F2FFC"/>
    <w:multiLevelType w:val="hybridMultilevel"/>
    <w:tmpl w:val="1450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3876347"/>
    <w:multiLevelType w:val="hybridMultilevel"/>
    <w:tmpl w:val="9B92DEFC"/>
    <w:lvl w:ilvl="0" w:tplc="E65E5C24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600416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62EEB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BC03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A2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8AF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CE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E0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E02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  <w:num w:numId="11">
    <w:abstractNumId w:val="8"/>
    <w:lvlOverride w:ilvl="0">
      <w:startOverride w:val="5"/>
    </w:lvlOverride>
    <w:lvlOverride w:ilvl="1">
      <w:startOverride w:val="3"/>
    </w:lvlOverride>
  </w:num>
  <w:num w:numId="12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T. Schmid">
    <w15:presenceInfo w15:providerId="None" w15:userId="Michael T. Sch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03F1"/>
    <w:rsid w:val="00003195"/>
    <w:rsid w:val="00004602"/>
    <w:rsid w:val="0000687A"/>
    <w:rsid w:val="00006C6C"/>
    <w:rsid w:val="000147CE"/>
    <w:rsid w:val="00025216"/>
    <w:rsid w:val="000348DA"/>
    <w:rsid w:val="00035BB5"/>
    <w:rsid w:val="00042628"/>
    <w:rsid w:val="00042B24"/>
    <w:rsid w:val="00046443"/>
    <w:rsid w:val="000467CD"/>
    <w:rsid w:val="000556EE"/>
    <w:rsid w:val="000565B1"/>
    <w:rsid w:val="000611BA"/>
    <w:rsid w:val="0006361F"/>
    <w:rsid w:val="00064A52"/>
    <w:rsid w:val="0006573A"/>
    <w:rsid w:val="00067661"/>
    <w:rsid w:val="0006799B"/>
    <w:rsid w:val="00074820"/>
    <w:rsid w:val="00076BB9"/>
    <w:rsid w:val="00077CCB"/>
    <w:rsid w:val="00083EBC"/>
    <w:rsid w:val="00093664"/>
    <w:rsid w:val="00093EF4"/>
    <w:rsid w:val="0009521E"/>
    <w:rsid w:val="000A0552"/>
    <w:rsid w:val="000A236C"/>
    <w:rsid w:val="000A4260"/>
    <w:rsid w:val="000A4E5A"/>
    <w:rsid w:val="000A76BC"/>
    <w:rsid w:val="000B25A9"/>
    <w:rsid w:val="000C0E0D"/>
    <w:rsid w:val="000C2180"/>
    <w:rsid w:val="000C56A9"/>
    <w:rsid w:val="000C58F2"/>
    <w:rsid w:val="000D20E7"/>
    <w:rsid w:val="000D33FA"/>
    <w:rsid w:val="000D458A"/>
    <w:rsid w:val="000D537D"/>
    <w:rsid w:val="000D70FD"/>
    <w:rsid w:val="000D710A"/>
    <w:rsid w:val="000E153D"/>
    <w:rsid w:val="000E29EF"/>
    <w:rsid w:val="000E2BAA"/>
    <w:rsid w:val="000F3EE5"/>
    <w:rsid w:val="000F439C"/>
    <w:rsid w:val="000F4BF1"/>
    <w:rsid w:val="000F73AB"/>
    <w:rsid w:val="000F7479"/>
    <w:rsid w:val="00104BB1"/>
    <w:rsid w:val="001208EE"/>
    <w:rsid w:val="00120AA1"/>
    <w:rsid w:val="001215CF"/>
    <w:rsid w:val="001301F4"/>
    <w:rsid w:val="00131990"/>
    <w:rsid w:val="00132119"/>
    <w:rsid w:val="00142AF0"/>
    <w:rsid w:val="0014355B"/>
    <w:rsid w:val="001466DF"/>
    <w:rsid w:val="001478B2"/>
    <w:rsid w:val="00147AFD"/>
    <w:rsid w:val="00152452"/>
    <w:rsid w:val="00153AF1"/>
    <w:rsid w:val="00157B2A"/>
    <w:rsid w:val="00161394"/>
    <w:rsid w:val="0016438C"/>
    <w:rsid w:val="00165CA5"/>
    <w:rsid w:val="00167EF7"/>
    <w:rsid w:val="00170091"/>
    <w:rsid w:val="00173343"/>
    <w:rsid w:val="00174EB8"/>
    <w:rsid w:val="001854CF"/>
    <w:rsid w:val="00185CB3"/>
    <w:rsid w:val="001931B7"/>
    <w:rsid w:val="00193D94"/>
    <w:rsid w:val="001952E0"/>
    <w:rsid w:val="001A013B"/>
    <w:rsid w:val="001A3DEA"/>
    <w:rsid w:val="001B150B"/>
    <w:rsid w:val="001B1683"/>
    <w:rsid w:val="001B1CFB"/>
    <w:rsid w:val="001B272C"/>
    <w:rsid w:val="001B3E57"/>
    <w:rsid w:val="001B4848"/>
    <w:rsid w:val="001C17C4"/>
    <w:rsid w:val="001C1CED"/>
    <w:rsid w:val="001C4D9E"/>
    <w:rsid w:val="001C66A8"/>
    <w:rsid w:val="001D32E0"/>
    <w:rsid w:val="001D3937"/>
    <w:rsid w:val="001D561A"/>
    <w:rsid w:val="001D5D5E"/>
    <w:rsid w:val="001E5515"/>
    <w:rsid w:val="001E734E"/>
    <w:rsid w:val="001F24B7"/>
    <w:rsid w:val="001F2E2A"/>
    <w:rsid w:val="001F45B8"/>
    <w:rsid w:val="001F6357"/>
    <w:rsid w:val="001F6804"/>
    <w:rsid w:val="002014AE"/>
    <w:rsid w:val="00201EF2"/>
    <w:rsid w:val="00204335"/>
    <w:rsid w:val="00204AEF"/>
    <w:rsid w:val="002059EA"/>
    <w:rsid w:val="002066C8"/>
    <w:rsid w:val="00206978"/>
    <w:rsid w:val="00211443"/>
    <w:rsid w:val="00211FB9"/>
    <w:rsid w:val="00213192"/>
    <w:rsid w:val="002142B4"/>
    <w:rsid w:val="0021440D"/>
    <w:rsid w:val="002221E2"/>
    <w:rsid w:val="00222B7D"/>
    <w:rsid w:val="00223BC0"/>
    <w:rsid w:val="00224BF9"/>
    <w:rsid w:val="0022626F"/>
    <w:rsid w:val="00226ABA"/>
    <w:rsid w:val="00232079"/>
    <w:rsid w:val="002361DB"/>
    <w:rsid w:val="002410A3"/>
    <w:rsid w:val="00241500"/>
    <w:rsid w:val="00242746"/>
    <w:rsid w:val="00245906"/>
    <w:rsid w:val="00246247"/>
    <w:rsid w:val="00252B2A"/>
    <w:rsid w:val="00261BDB"/>
    <w:rsid w:val="0026526B"/>
    <w:rsid w:val="0026572A"/>
    <w:rsid w:val="00266FBF"/>
    <w:rsid w:val="00272CC5"/>
    <w:rsid w:val="00273462"/>
    <w:rsid w:val="00274A9B"/>
    <w:rsid w:val="00277A6F"/>
    <w:rsid w:val="002801C7"/>
    <w:rsid w:val="002804C9"/>
    <w:rsid w:val="002860BB"/>
    <w:rsid w:val="00286323"/>
    <w:rsid w:val="002875B3"/>
    <w:rsid w:val="00290917"/>
    <w:rsid w:val="00291177"/>
    <w:rsid w:val="00291725"/>
    <w:rsid w:val="00292161"/>
    <w:rsid w:val="00293177"/>
    <w:rsid w:val="00294528"/>
    <w:rsid w:val="00296A1A"/>
    <w:rsid w:val="002A0506"/>
    <w:rsid w:val="002A3CBD"/>
    <w:rsid w:val="002A4370"/>
    <w:rsid w:val="002A5669"/>
    <w:rsid w:val="002A708E"/>
    <w:rsid w:val="002B0591"/>
    <w:rsid w:val="002B1EC8"/>
    <w:rsid w:val="002C1F0E"/>
    <w:rsid w:val="002D0AAE"/>
    <w:rsid w:val="002E2FB9"/>
    <w:rsid w:val="002F3252"/>
    <w:rsid w:val="002F5A88"/>
    <w:rsid w:val="0030381F"/>
    <w:rsid w:val="00303EE9"/>
    <w:rsid w:val="003127BA"/>
    <w:rsid w:val="00312EE2"/>
    <w:rsid w:val="00315516"/>
    <w:rsid w:val="00316A83"/>
    <w:rsid w:val="00320018"/>
    <w:rsid w:val="00321014"/>
    <w:rsid w:val="00323D4D"/>
    <w:rsid w:val="00330298"/>
    <w:rsid w:val="00332BB0"/>
    <w:rsid w:val="00334C1E"/>
    <w:rsid w:val="00336054"/>
    <w:rsid w:val="00337F75"/>
    <w:rsid w:val="003424CC"/>
    <w:rsid w:val="00342A23"/>
    <w:rsid w:val="00344136"/>
    <w:rsid w:val="00344172"/>
    <w:rsid w:val="003459BA"/>
    <w:rsid w:val="00347BD7"/>
    <w:rsid w:val="00353476"/>
    <w:rsid w:val="0035527C"/>
    <w:rsid w:val="00361CF1"/>
    <w:rsid w:val="003644B6"/>
    <w:rsid w:val="0036710E"/>
    <w:rsid w:val="00376601"/>
    <w:rsid w:val="00377472"/>
    <w:rsid w:val="00377A56"/>
    <w:rsid w:val="003856AC"/>
    <w:rsid w:val="00392356"/>
    <w:rsid w:val="003933E8"/>
    <w:rsid w:val="003A704D"/>
    <w:rsid w:val="003B0E86"/>
    <w:rsid w:val="003B128A"/>
    <w:rsid w:val="003B1B2B"/>
    <w:rsid w:val="003B4B5E"/>
    <w:rsid w:val="003D58B0"/>
    <w:rsid w:val="003D7FA2"/>
    <w:rsid w:val="003E2A73"/>
    <w:rsid w:val="003E44E9"/>
    <w:rsid w:val="003F09F1"/>
    <w:rsid w:val="003F152A"/>
    <w:rsid w:val="003F2762"/>
    <w:rsid w:val="003F2C21"/>
    <w:rsid w:val="003F2C56"/>
    <w:rsid w:val="003F3FD5"/>
    <w:rsid w:val="003F5399"/>
    <w:rsid w:val="0040781A"/>
    <w:rsid w:val="004113E8"/>
    <w:rsid w:val="00411B65"/>
    <w:rsid w:val="00411D12"/>
    <w:rsid w:val="00414620"/>
    <w:rsid w:val="00415718"/>
    <w:rsid w:val="00420D78"/>
    <w:rsid w:val="00421A6C"/>
    <w:rsid w:val="004220F4"/>
    <w:rsid w:val="00426760"/>
    <w:rsid w:val="0042682F"/>
    <w:rsid w:val="00430F83"/>
    <w:rsid w:val="00432B5D"/>
    <w:rsid w:val="00432C3E"/>
    <w:rsid w:val="00433662"/>
    <w:rsid w:val="0044338A"/>
    <w:rsid w:val="004443EE"/>
    <w:rsid w:val="00451671"/>
    <w:rsid w:val="00455249"/>
    <w:rsid w:val="00456A3C"/>
    <w:rsid w:val="004577E8"/>
    <w:rsid w:val="00464B39"/>
    <w:rsid w:val="00472053"/>
    <w:rsid w:val="0047788B"/>
    <w:rsid w:val="00484081"/>
    <w:rsid w:val="00487DB8"/>
    <w:rsid w:val="00492CB5"/>
    <w:rsid w:val="0049616A"/>
    <w:rsid w:val="00497819"/>
    <w:rsid w:val="004A020B"/>
    <w:rsid w:val="004A087B"/>
    <w:rsid w:val="004A5AA2"/>
    <w:rsid w:val="004A5BF3"/>
    <w:rsid w:val="004B3587"/>
    <w:rsid w:val="004B6830"/>
    <w:rsid w:val="004B6A5C"/>
    <w:rsid w:val="004D3250"/>
    <w:rsid w:val="004D3C5E"/>
    <w:rsid w:val="004E28E5"/>
    <w:rsid w:val="004F5318"/>
    <w:rsid w:val="004F7278"/>
    <w:rsid w:val="004F76F2"/>
    <w:rsid w:val="005026A5"/>
    <w:rsid w:val="005076E9"/>
    <w:rsid w:val="00511FF6"/>
    <w:rsid w:val="00512AC6"/>
    <w:rsid w:val="00521BAF"/>
    <w:rsid w:val="00525B2E"/>
    <w:rsid w:val="00532573"/>
    <w:rsid w:val="005325FD"/>
    <w:rsid w:val="00532D6B"/>
    <w:rsid w:val="005365AB"/>
    <w:rsid w:val="005366AE"/>
    <w:rsid w:val="00544645"/>
    <w:rsid w:val="005467C8"/>
    <w:rsid w:val="005479E0"/>
    <w:rsid w:val="00547FD5"/>
    <w:rsid w:val="005701A8"/>
    <w:rsid w:val="00570B2D"/>
    <w:rsid w:val="00576C17"/>
    <w:rsid w:val="0058051D"/>
    <w:rsid w:val="005807C2"/>
    <w:rsid w:val="00582516"/>
    <w:rsid w:val="00583AB7"/>
    <w:rsid w:val="0059490F"/>
    <w:rsid w:val="00595859"/>
    <w:rsid w:val="005961A4"/>
    <w:rsid w:val="005A7B3F"/>
    <w:rsid w:val="005B01CE"/>
    <w:rsid w:val="005B1DBE"/>
    <w:rsid w:val="005B4745"/>
    <w:rsid w:val="005B5D5B"/>
    <w:rsid w:val="005B6293"/>
    <w:rsid w:val="005C4560"/>
    <w:rsid w:val="005C4B4A"/>
    <w:rsid w:val="005C6E89"/>
    <w:rsid w:val="005D0C9A"/>
    <w:rsid w:val="005D4254"/>
    <w:rsid w:val="005E4CE3"/>
    <w:rsid w:val="005E7768"/>
    <w:rsid w:val="00600123"/>
    <w:rsid w:val="00612A26"/>
    <w:rsid w:val="00622EA6"/>
    <w:rsid w:val="00623EB6"/>
    <w:rsid w:val="006246A5"/>
    <w:rsid w:val="00624D81"/>
    <w:rsid w:val="006258EA"/>
    <w:rsid w:val="00626D88"/>
    <w:rsid w:val="00627742"/>
    <w:rsid w:val="00632517"/>
    <w:rsid w:val="006345E1"/>
    <w:rsid w:val="00634E45"/>
    <w:rsid w:val="00636405"/>
    <w:rsid w:val="0064378B"/>
    <w:rsid w:val="00650E05"/>
    <w:rsid w:val="00654D9D"/>
    <w:rsid w:val="00661786"/>
    <w:rsid w:val="0066194C"/>
    <w:rsid w:val="00671603"/>
    <w:rsid w:val="006732E7"/>
    <w:rsid w:val="006756BA"/>
    <w:rsid w:val="00682566"/>
    <w:rsid w:val="00687B23"/>
    <w:rsid w:val="00693B45"/>
    <w:rsid w:val="006946F5"/>
    <w:rsid w:val="006A15D3"/>
    <w:rsid w:val="006A1E75"/>
    <w:rsid w:val="006A35D2"/>
    <w:rsid w:val="006A3956"/>
    <w:rsid w:val="006A4690"/>
    <w:rsid w:val="006A7595"/>
    <w:rsid w:val="006A7A60"/>
    <w:rsid w:val="006B3CA1"/>
    <w:rsid w:val="006B6D77"/>
    <w:rsid w:val="006C005E"/>
    <w:rsid w:val="006D0C91"/>
    <w:rsid w:val="006D1602"/>
    <w:rsid w:val="006D23BF"/>
    <w:rsid w:val="006D4F5D"/>
    <w:rsid w:val="006D5F9F"/>
    <w:rsid w:val="006D67C4"/>
    <w:rsid w:val="006D7AB5"/>
    <w:rsid w:val="006E0B6D"/>
    <w:rsid w:val="006E1CEA"/>
    <w:rsid w:val="006F5351"/>
    <w:rsid w:val="0070014C"/>
    <w:rsid w:val="0070606C"/>
    <w:rsid w:val="00706AAF"/>
    <w:rsid w:val="00711AA7"/>
    <w:rsid w:val="00716ABC"/>
    <w:rsid w:val="007177DE"/>
    <w:rsid w:val="00724CD5"/>
    <w:rsid w:val="007276E8"/>
    <w:rsid w:val="00740F7B"/>
    <w:rsid w:val="0074595E"/>
    <w:rsid w:val="007505AB"/>
    <w:rsid w:val="00750DAF"/>
    <w:rsid w:val="007546DF"/>
    <w:rsid w:val="007612BB"/>
    <w:rsid w:val="00770DD7"/>
    <w:rsid w:val="007739BA"/>
    <w:rsid w:val="0077412A"/>
    <w:rsid w:val="00776D86"/>
    <w:rsid w:val="00780332"/>
    <w:rsid w:val="0078235F"/>
    <w:rsid w:val="00782364"/>
    <w:rsid w:val="007831FA"/>
    <w:rsid w:val="007837FE"/>
    <w:rsid w:val="00791491"/>
    <w:rsid w:val="00793F72"/>
    <w:rsid w:val="0079465D"/>
    <w:rsid w:val="00795E94"/>
    <w:rsid w:val="007A4E83"/>
    <w:rsid w:val="007A591C"/>
    <w:rsid w:val="007B3300"/>
    <w:rsid w:val="007B6B9C"/>
    <w:rsid w:val="007C4532"/>
    <w:rsid w:val="007D1FD3"/>
    <w:rsid w:val="007D22D8"/>
    <w:rsid w:val="007D36B8"/>
    <w:rsid w:val="007D7362"/>
    <w:rsid w:val="007E25FB"/>
    <w:rsid w:val="007E26EE"/>
    <w:rsid w:val="007F5BE8"/>
    <w:rsid w:val="008069B5"/>
    <w:rsid w:val="008148D0"/>
    <w:rsid w:val="0082158F"/>
    <w:rsid w:val="00821971"/>
    <w:rsid w:val="00825514"/>
    <w:rsid w:val="0082568D"/>
    <w:rsid w:val="00825AF8"/>
    <w:rsid w:val="0083083D"/>
    <w:rsid w:val="00834B31"/>
    <w:rsid w:val="008377EE"/>
    <w:rsid w:val="008401B4"/>
    <w:rsid w:val="00845468"/>
    <w:rsid w:val="0085048C"/>
    <w:rsid w:val="00851718"/>
    <w:rsid w:val="00854E60"/>
    <w:rsid w:val="00856B74"/>
    <w:rsid w:val="00857640"/>
    <w:rsid w:val="00857C57"/>
    <w:rsid w:val="00864A42"/>
    <w:rsid w:val="0087281D"/>
    <w:rsid w:val="00880820"/>
    <w:rsid w:val="00884864"/>
    <w:rsid w:val="00895530"/>
    <w:rsid w:val="008A07F0"/>
    <w:rsid w:val="008A22E4"/>
    <w:rsid w:val="008A38FA"/>
    <w:rsid w:val="008A6290"/>
    <w:rsid w:val="008B45FA"/>
    <w:rsid w:val="008B4EE2"/>
    <w:rsid w:val="008C5218"/>
    <w:rsid w:val="008C6E72"/>
    <w:rsid w:val="008C6FCF"/>
    <w:rsid w:val="008D4B38"/>
    <w:rsid w:val="008D6A39"/>
    <w:rsid w:val="008E0259"/>
    <w:rsid w:val="008E6AA4"/>
    <w:rsid w:val="008F168A"/>
    <w:rsid w:val="008F3A1E"/>
    <w:rsid w:val="008F74F9"/>
    <w:rsid w:val="00901802"/>
    <w:rsid w:val="00903F2D"/>
    <w:rsid w:val="00904CFC"/>
    <w:rsid w:val="00907027"/>
    <w:rsid w:val="00912B1F"/>
    <w:rsid w:val="00913360"/>
    <w:rsid w:val="00913D65"/>
    <w:rsid w:val="009252EB"/>
    <w:rsid w:val="0093354D"/>
    <w:rsid w:val="00937208"/>
    <w:rsid w:val="009533DA"/>
    <w:rsid w:val="009541D0"/>
    <w:rsid w:val="00963B5C"/>
    <w:rsid w:val="00964108"/>
    <w:rsid w:val="00966B74"/>
    <w:rsid w:val="00970DE7"/>
    <w:rsid w:val="009731DB"/>
    <w:rsid w:val="009733EF"/>
    <w:rsid w:val="009734EF"/>
    <w:rsid w:val="00974413"/>
    <w:rsid w:val="00974512"/>
    <w:rsid w:val="00975C5A"/>
    <w:rsid w:val="009766E7"/>
    <w:rsid w:val="00976DB9"/>
    <w:rsid w:val="00980CE7"/>
    <w:rsid w:val="009822D7"/>
    <w:rsid w:val="00985024"/>
    <w:rsid w:val="0098785F"/>
    <w:rsid w:val="00993D52"/>
    <w:rsid w:val="009A2C0A"/>
    <w:rsid w:val="009A71C0"/>
    <w:rsid w:val="009B06B0"/>
    <w:rsid w:val="009B0ADE"/>
    <w:rsid w:val="009B5132"/>
    <w:rsid w:val="009B53C8"/>
    <w:rsid w:val="009C399F"/>
    <w:rsid w:val="009D1067"/>
    <w:rsid w:val="009D12B8"/>
    <w:rsid w:val="009D37F1"/>
    <w:rsid w:val="009D4648"/>
    <w:rsid w:val="009E38FF"/>
    <w:rsid w:val="009F2FC5"/>
    <w:rsid w:val="00A000F1"/>
    <w:rsid w:val="00A02621"/>
    <w:rsid w:val="00A04A19"/>
    <w:rsid w:val="00A0683D"/>
    <w:rsid w:val="00A0745D"/>
    <w:rsid w:val="00A178F3"/>
    <w:rsid w:val="00A17ECF"/>
    <w:rsid w:val="00A2530D"/>
    <w:rsid w:val="00A25A8D"/>
    <w:rsid w:val="00A26279"/>
    <w:rsid w:val="00A346DE"/>
    <w:rsid w:val="00A43B8F"/>
    <w:rsid w:val="00A43DD6"/>
    <w:rsid w:val="00A47ED5"/>
    <w:rsid w:val="00A60707"/>
    <w:rsid w:val="00A60A45"/>
    <w:rsid w:val="00A61419"/>
    <w:rsid w:val="00A61BD6"/>
    <w:rsid w:val="00A63AD8"/>
    <w:rsid w:val="00A650DC"/>
    <w:rsid w:val="00A72591"/>
    <w:rsid w:val="00A738DB"/>
    <w:rsid w:val="00A74001"/>
    <w:rsid w:val="00A74692"/>
    <w:rsid w:val="00A751C9"/>
    <w:rsid w:val="00A7585F"/>
    <w:rsid w:val="00A767AA"/>
    <w:rsid w:val="00A81821"/>
    <w:rsid w:val="00A950A7"/>
    <w:rsid w:val="00A9645E"/>
    <w:rsid w:val="00AA2552"/>
    <w:rsid w:val="00AA3988"/>
    <w:rsid w:val="00AA3F5F"/>
    <w:rsid w:val="00AA4A6F"/>
    <w:rsid w:val="00AB2167"/>
    <w:rsid w:val="00AB23ED"/>
    <w:rsid w:val="00AB5F08"/>
    <w:rsid w:val="00AC0359"/>
    <w:rsid w:val="00AC2FBC"/>
    <w:rsid w:val="00AC647F"/>
    <w:rsid w:val="00AD1031"/>
    <w:rsid w:val="00AD16BD"/>
    <w:rsid w:val="00AD389B"/>
    <w:rsid w:val="00AD64C1"/>
    <w:rsid w:val="00AD757D"/>
    <w:rsid w:val="00AE7677"/>
    <w:rsid w:val="00AF738E"/>
    <w:rsid w:val="00B00AB6"/>
    <w:rsid w:val="00B00EFD"/>
    <w:rsid w:val="00B02954"/>
    <w:rsid w:val="00B03174"/>
    <w:rsid w:val="00B034DB"/>
    <w:rsid w:val="00B123D9"/>
    <w:rsid w:val="00B12769"/>
    <w:rsid w:val="00B135CC"/>
    <w:rsid w:val="00B22E02"/>
    <w:rsid w:val="00B22E0E"/>
    <w:rsid w:val="00B3138E"/>
    <w:rsid w:val="00B31914"/>
    <w:rsid w:val="00B34707"/>
    <w:rsid w:val="00B364C8"/>
    <w:rsid w:val="00B37F1A"/>
    <w:rsid w:val="00B5121E"/>
    <w:rsid w:val="00B52AF6"/>
    <w:rsid w:val="00B55127"/>
    <w:rsid w:val="00B56425"/>
    <w:rsid w:val="00B62D03"/>
    <w:rsid w:val="00B64324"/>
    <w:rsid w:val="00B64548"/>
    <w:rsid w:val="00B67543"/>
    <w:rsid w:val="00B74456"/>
    <w:rsid w:val="00B759CA"/>
    <w:rsid w:val="00B80C80"/>
    <w:rsid w:val="00B84230"/>
    <w:rsid w:val="00B85622"/>
    <w:rsid w:val="00B864FB"/>
    <w:rsid w:val="00B90955"/>
    <w:rsid w:val="00B916F4"/>
    <w:rsid w:val="00B97EA0"/>
    <w:rsid w:val="00BA48DD"/>
    <w:rsid w:val="00BA5AE1"/>
    <w:rsid w:val="00BA6499"/>
    <w:rsid w:val="00BA7B0D"/>
    <w:rsid w:val="00BB49C2"/>
    <w:rsid w:val="00BB7E0B"/>
    <w:rsid w:val="00BC3A83"/>
    <w:rsid w:val="00BC6671"/>
    <w:rsid w:val="00BC7B59"/>
    <w:rsid w:val="00BD0A80"/>
    <w:rsid w:val="00BD1E0D"/>
    <w:rsid w:val="00BE0147"/>
    <w:rsid w:val="00BE0FCE"/>
    <w:rsid w:val="00BE15FC"/>
    <w:rsid w:val="00BE2A80"/>
    <w:rsid w:val="00BE32C4"/>
    <w:rsid w:val="00BE692B"/>
    <w:rsid w:val="00BF065B"/>
    <w:rsid w:val="00BF27F0"/>
    <w:rsid w:val="00BF6C25"/>
    <w:rsid w:val="00BF7998"/>
    <w:rsid w:val="00C01857"/>
    <w:rsid w:val="00C01F6F"/>
    <w:rsid w:val="00C04F95"/>
    <w:rsid w:val="00C060C0"/>
    <w:rsid w:val="00C12975"/>
    <w:rsid w:val="00C148E9"/>
    <w:rsid w:val="00C14DB2"/>
    <w:rsid w:val="00C16623"/>
    <w:rsid w:val="00C166E6"/>
    <w:rsid w:val="00C1695E"/>
    <w:rsid w:val="00C16D16"/>
    <w:rsid w:val="00C20588"/>
    <w:rsid w:val="00C24DE8"/>
    <w:rsid w:val="00C27B25"/>
    <w:rsid w:val="00C27F31"/>
    <w:rsid w:val="00C33407"/>
    <w:rsid w:val="00C36EF6"/>
    <w:rsid w:val="00C37D97"/>
    <w:rsid w:val="00C512F8"/>
    <w:rsid w:val="00C57A8A"/>
    <w:rsid w:val="00C607D2"/>
    <w:rsid w:val="00C71587"/>
    <w:rsid w:val="00C7437C"/>
    <w:rsid w:val="00C80709"/>
    <w:rsid w:val="00C818B0"/>
    <w:rsid w:val="00C901D9"/>
    <w:rsid w:val="00C933AD"/>
    <w:rsid w:val="00C943BA"/>
    <w:rsid w:val="00C94917"/>
    <w:rsid w:val="00C95783"/>
    <w:rsid w:val="00C96C95"/>
    <w:rsid w:val="00CA0583"/>
    <w:rsid w:val="00CA3E2A"/>
    <w:rsid w:val="00CA6B67"/>
    <w:rsid w:val="00CA6B93"/>
    <w:rsid w:val="00CA78AB"/>
    <w:rsid w:val="00CA7E6C"/>
    <w:rsid w:val="00CB3FA3"/>
    <w:rsid w:val="00CB4EFA"/>
    <w:rsid w:val="00CB6ECA"/>
    <w:rsid w:val="00CB7E8B"/>
    <w:rsid w:val="00CC0B84"/>
    <w:rsid w:val="00CC0BD5"/>
    <w:rsid w:val="00CC166F"/>
    <w:rsid w:val="00CC2317"/>
    <w:rsid w:val="00CC2E39"/>
    <w:rsid w:val="00CC38FC"/>
    <w:rsid w:val="00CC3AC4"/>
    <w:rsid w:val="00CC4309"/>
    <w:rsid w:val="00CC7C17"/>
    <w:rsid w:val="00CD65FD"/>
    <w:rsid w:val="00CE1C4D"/>
    <w:rsid w:val="00CE263C"/>
    <w:rsid w:val="00CE39A4"/>
    <w:rsid w:val="00CE45E8"/>
    <w:rsid w:val="00CE6640"/>
    <w:rsid w:val="00CE73D3"/>
    <w:rsid w:val="00CE7C2C"/>
    <w:rsid w:val="00CF0B36"/>
    <w:rsid w:val="00CF6415"/>
    <w:rsid w:val="00D00555"/>
    <w:rsid w:val="00D02799"/>
    <w:rsid w:val="00D02EBB"/>
    <w:rsid w:val="00D045F3"/>
    <w:rsid w:val="00D11B94"/>
    <w:rsid w:val="00D15320"/>
    <w:rsid w:val="00D2086C"/>
    <w:rsid w:val="00D22C66"/>
    <w:rsid w:val="00D22DE4"/>
    <w:rsid w:val="00D24DE0"/>
    <w:rsid w:val="00D346B4"/>
    <w:rsid w:val="00D41095"/>
    <w:rsid w:val="00D444C8"/>
    <w:rsid w:val="00D44D3B"/>
    <w:rsid w:val="00D4630B"/>
    <w:rsid w:val="00D472DD"/>
    <w:rsid w:val="00D51651"/>
    <w:rsid w:val="00D528B4"/>
    <w:rsid w:val="00D57DCB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86D03"/>
    <w:rsid w:val="00D87052"/>
    <w:rsid w:val="00D9244B"/>
    <w:rsid w:val="00D94F98"/>
    <w:rsid w:val="00DA4587"/>
    <w:rsid w:val="00DB1AAB"/>
    <w:rsid w:val="00DB208A"/>
    <w:rsid w:val="00DB3390"/>
    <w:rsid w:val="00DB3C89"/>
    <w:rsid w:val="00DB66D5"/>
    <w:rsid w:val="00DC2504"/>
    <w:rsid w:val="00DC50E6"/>
    <w:rsid w:val="00DC6387"/>
    <w:rsid w:val="00DC6934"/>
    <w:rsid w:val="00DC7866"/>
    <w:rsid w:val="00DD06F8"/>
    <w:rsid w:val="00DE3CEF"/>
    <w:rsid w:val="00DF10C3"/>
    <w:rsid w:val="00DF2466"/>
    <w:rsid w:val="00DF30E4"/>
    <w:rsid w:val="00DF42EE"/>
    <w:rsid w:val="00E00F15"/>
    <w:rsid w:val="00E02A4E"/>
    <w:rsid w:val="00E04E87"/>
    <w:rsid w:val="00E056BB"/>
    <w:rsid w:val="00E10739"/>
    <w:rsid w:val="00E10E99"/>
    <w:rsid w:val="00E154A7"/>
    <w:rsid w:val="00E21EF2"/>
    <w:rsid w:val="00E22FC3"/>
    <w:rsid w:val="00E240A5"/>
    <w:rsid w:val="00E263AA"/>
    <w:rsid w:val="00E33F94"/>
    <w:rsid w:val="00E35D35"/>
    <w:rsid w:val="00E36F10"/>
    <w:rsid w:val="00E40436"/>
    <w:rsid w:val="00E43A37"/>
    <w:rsid w:val="00E510BF"/>
    <w:rsid w:val="00E54527"/>
    <w:rsid w:val="00E56302"/>
    <w:rsid w:val="00E63D82"/>
    <w:rsid w:val="00E7180B"/>
    <w:rsid w:val="00E76B14"/>
    <w:rsid w:val="00E85543"/>
    <w:rsid w:val="00E86D93"/>
    <w:rsid w:val="00E9209F"/>
    <w:rsid w:val="00E942EE"/>
    <w:rsid w:val="00E9607E"/>
    <w:rsid w:val="00EA62CC"/>
    <w:rsid w:val="00EB23C5"/>
    <w:rsid w:val="00EB4570"/>
    <w:rsid w:val="00EB484A"/>
    <w:rsid w:val="00EC197E"/>
    <w:rsid w:val="00EC77D4"/>
    <w:rsid w:val="00ED3C37"/>
    <w:rsid w:val="00ED6392"/>
    <w:rsid w:val="00EE1EE8"/>
    <w:rsid w:val="00EE421D"/>
    <w:rsid w:val="00EE6EEF"/>
    <w:rsid w:val="00EF157C"/>
    <w:rsid w:val="00F03CE7"/>
    <w:rsid w:val="00F054FE"/>
    <w:rsid w:val="00F10B28"/>
    <w:rsid w:val="00F1573D"/>
    <w:rsid w:val="00F16386"/>
    <w:rsid w:val="00F17C25"/>
    <w:rsid w:val="00F20D61"/>
    <w:rsid w:val="00F2173E"/>
    <w:rsid w:val="00F220F3"/>
    <w:rsid w:val="00F23024"/>
    <w:rsid w:val="00F27FA2"/>
    <w:rsid w:val="00F3265E"/>
    <w:rsid w:val="00F32BF5"/>
    <w:rsid w:val="00F40551"/>
    <w:rsid w:val="00F47306"/>
    <w:rsid w:val="00F47F8A"/>
    <w:rsid w:val="00F510BF"/>
    <w:rsid w:val="00F605CD"/>
    <w:rsid w:val="00F60BD5"/>
    <w:rsid w:val="00F61C3E"/>
    <w:rsid w:val="00F63E58"/>
    <w:rsid w:val="00F6793A"/>
    <w:rsid w:val="00F81CD5"/>
    <w:rsid w:val="00F93767"/>
    <w:rsid w:val="00F95ACB"/>
    <w:rsid w:val="00FB0B04"/>
    <w:rsid w:val="00FB4C6F"/>
    <w:rsid w:val="00FB4D95"/>
    <w:rsid w:val="00FB7A08"/>
    <w:rsid w:val="00FB7F89"/>
    <w:rsid w:val="00FC09EF"/>
    <w:rsid w:val="00FC0FF6"/>
    <w:rsid w:val="00FC64B2"/>
    <w:rsid w:val="00FC6FB8"/>
    <w:rsid w:val="00FD26F7"/>
    <w:rsid w:val="00FD4278"/>
    <w:rsid w:val="00FD5FD2"/>
    <w:rsid w:val="00FD6772"/>
    <w:rsid w:val="00FE059A"/>
    <w:rsid w:val="440BF9E4"/>
    <w:rsid w:val="7573E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9BB5CE"/>
  <w15:chartTrackingRefBased/>
  <w15:docId w15:val="{ADE8E334-03CE-414E-B8D4-E6010500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8C6F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6FCF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2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er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01:09:20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10800,'6'10'-1040,"-6"-10"1040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2:41:04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1 0 15960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2DD66AD9F4C4A9BAE2F57D2054548" ma:contentTypeVersion="7" ma:contentTypeDescription="Create a new document." ma:contentTypeScope="" ma:versionID="f2d949f32d0fe6364c3f882aa3350a1e">
  <xsd:schema xmlns:xsd="http://www.w3.org/2001/XMLSchema" xmlns:xs="http://www.w3.org/2001/XMLSchema" xmlns:p="http://schemas.microsoft.com/office/2006/metadata/properties" xmlns:ns3="3367f849-0e1f-42a1-af88-9f9cc4974cc0" xmlns:ns4="c58579fc-08ae-4b47-847f-1a31e8c4e83e" targetNamespace="http://schemas.microsoft.com/office/2006/metadata/properties" ma:root="true" ma:fieldsID="fb073ccf771753ac6f79592475cf3e95" ns3:_="" ns4:_="">
    <xsd:import namespace="3367f849-0e1f-42a1-af88-9f9cc4974cc0"/>
    <xsd:import namespace="c58579fc-08ae-4b47-847f-1a31e8c4e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7f849-0e1f-42a1-af88-9f9cc4974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579fc-08ae-4b47-847f-1a31e8c4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7C775-2FFD-429E-90B4-7E851395D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BCD18-7D62-4A12-A366-EC29153A9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7AD6BC-5F34-46C5-98B2-437AF0D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7f849-0e1f-42a1-af88-9f9cc4974cc0"/>
    <ds:schemaRef ds:uri="c58579fc-08ae-4b47-847f-1a31e8c4e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76E4C4-3394-43E7-8E59-73362CCF8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1352</Words>
  <Characters>7713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9047</CharactersWithSpaces>
  <SharedDoc>false</SharedDoc>
  <HLinks>
    <vt:vector size="150" baseType="variant">
      <vt:variant>
        <vt:i4>26</vt:i4>
      </vt:variant>
      <vt:variant>
        <vt:i4>147</vt:i4>
      </vt:variant>
      <vt:variant>
        <vt:i4>0</vt:i4>
      </vt:variant>
      <vt:variant>
        <vt:i4>5</vt:i4>
      </vt:variant>
      <vt:variant>
        <vt:lpwstr>here</vt:lpwstr>
      </vt:variant>
      <vt:variant>
        <vt:lpwstr/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Mike Schmid</cp:lastModifiedBy>
  <cp:revision>69</cp:revision>
  <cp:lastPrinted>2007-03-19T19:01:00Z</cp:lastPrinted>
  <dcterms:created xsi:type="dcterms:W3CDTF">2020-11-24T00:14:00Z</dcterms:created>
  <dcterms:modified xsi:type="dcterms:W3CDTF">2020-11-24T01:53:00Z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0x0101008762DD66AD9F4C4A9BAE2F57D2054548</vt:lpwstr>
  </property>
</Properties>
</file>